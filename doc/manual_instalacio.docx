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2E1561" w:rsidRDefault="00F868F2">
          <w:r w:rsidRPr="00F868F2">
            <w:rPr>
              <w:noProof/>
              <w:lang w:val="es-ES" w:eastAsia="es-ES"/>
            </w:rPr>
            <w:pict>
              <v:rect id="_x0000_s1038" style="position:absolute;margin-left:0;margin-top:0;width:420.15pt;height:52.15pt;z-index:251662336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38;mso-fit-shape-to-text:t">
                  <w:txbxContent>
                    <w:p w:rsidR="00991FAD" w:rsidRDefault="00991FAD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991FAD" w:rsidRDefault="00991FAD">
                      <w:pPr>
                        <w:spacing w:after="0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</w:p>
        <w:p w:rsidR="00115A07" w:rsidRPr="002E1561" w:rsidRDefault="00115A07"/>
        <w:p w:rsidR="00115A07" w:rsidRPr="002E1561" w:rsidRDefault="00F868F2">
          <w:r w:rsidRPr="00F868F2">
            <w:rPr>
              <w:noProof/>
              <w:lang w:val="es-ES" w:eastAsia="es-ES"/>
            </w:rPr>
            <w:pict>
              <v:rect id="_x0000_s1040" style="position:absolute;margin-left:37.2pt;margin-top:164.35pt;width:367.45pt;height:166.75pt;z-index:251664384;mso-position-horizontal-relative:margin;mso-position-vertical-relative:margin;mso-width-relative:margin;mso-height-relative:margin;v-text-anchor:bottom" o:regroupid="1" filled="f" stroked="f">
                <v:textbox style="mso-next-textbox:#_x0000_s1040">
                  <w:txbxContent>
                    <w:p w:rsidR="00991FAD" w:rsidRDefault="00991FAD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601895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eastAsia="ca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4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9129989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991FAD" w:rsidRDefault="00991FAD" w:rsidP="00122BA9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  <w:t>Manual d'instal lació i configuració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="005C093E">
            <w:rPr>
              <w:b/>
              <w:bCs/>
              <w:noProof/>
              <w:lang w:eastAsia="ca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F868F2">
            <w:rPr>
              <w:b/>
              <w:bCs/>
              <w:noProof/>
              <w:lang w:val="es-ES" w:eastAsia="es-ES"/>
            </w:rPr>
            <w:pict>
              <v:rect id="_x0000_s1039" style="position:absolute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991FAD" w:rsidRDefault="00991FAD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2E1561">
            <w:rPr>
              <w:b/>
              <w:bCs/>
            </w:rPr>
            <w:br w:type="page"/>
          </w:r>
        </w:p>
      </w:sdtContent>
    </w:sdt>
    <w:p w:rsidR="00B17A6B" w:rsidRPr="007F6F2D" w:rsidRDefault="00B17A6B" w:rsidP="00276181">
      <w:pPr>
        <w:rPr>
          <w:rFonts w:ascii="Arial" w:hAnsi="Arial" w:cs="Arial"/>
          <w:b/>
          <w:sz w:val="32"/>
          <w:szCs w:val="32"/>
          <w:u w:val="single"/>
        </w:rPr>
      </w:pPr>
      <w:r w:rsidRPr="007F6F2D">
        <w:rPr>
          <w:rFonts w:ascii="Arial" w:hAnsi="Arial" w:cs="Arial"/>
          <w:b/>
          <w:sz w:val="32"/>
          <w:szCs w:val="32"/>
          <w:u w:val="single"/>
        </w:rPr>
        <w:lastRenderedPageBreak/>
        <w:t>Control documentació</w:t>
      </w:r>
    </w:p>
    <w:p w:rsidR="00276181" w:rsidRPr="007F6F2D" w:rsidRDefault="00276181" w:rsidP="00276181">
      <w:pPr>
        <w:rPr>
          <w:rFonts w:ascii="Arial" w:hAnsi="Arial" w:cs="Arial"/>
          <w:b/>
          <w:sz w:val="32"/>
          <w:szCs w:val="32"/>
        </w:rPr>
      </w:pPr>
    </w:p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Descripció del document</w:t>
      </w:r>
    </w:p>
    <w:p w:rsidR="00B17A6B" w:rsidRPr="007F6F2D" w:rsidRDefault="00045403" w:rsidP="00276181">
      <w:r>
        <w:t>Manual d’instal·lació del gestor d’expedients Helium.</w:t>
      </w:r>
    </w:p>
    <w:p w:rsidR="00B17A6B" w:rsidRPr="007F6F2D" w:rsidRDefault="00B17A6B" w:rsidP="00276181"/>
    <w:p w:rsidR="00B17A6B" w:rsidRPr="007F6F2D" w:rsidRDefault="00B17A6B" w:rsidP="00276181">
      <w:pPr>
        <w:rPr>
          <w:rFonts w:ascii="Arial" w:hAnsi="Arial" w:cs="Arial"/>
          <w:b/>
          <w:sz w:val="32"/>
          <w:szCs w:val="32"/>
        </w:rPr>
      </w:pPr>
      <w:r w:rsidRPr="007F6F2D">
        <w:rPr>
          <w:rFonts w:ascii="Arial" w:hAnsi="Arial" w:cs="Arial"/>
          <w:b/>
          <w:sz w:val="32"/>
          <w:szCs w:val="32"/>
        </w:rPr>
        <w:t>Històric de versions</w:t>
      </w:r>
    </w:p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1523"/>
        <w:gridCol w:w="1278"/>
        <w:gridCol w:w="5671"/>
      </w:tblGrid>
      <w:tr w:rsidR="001159D0" w:rsidTr="00B90E44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bookmarkStart w:id="0" w:name="OLE_LINK4"/>
            <w:bookmarkStart w:id="1" w:name="OLE_LINK5"/>
            <w:r>
              <w:rPr>
                <w:sz w:val="22"/>
                <w:szCs w:val="22"/>
              </w:rPr>
              <w:t>VERSIÓ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DATA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</w:t>
            </w:r>
          </w:p>
        </w:tc>
      </w:tr>
      <w:bookmarkEnd w:id="0"/>
      <w:bookmarkEnd w:id="1"/>
      <w:tr w:rsidR="001159D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1.0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5E6C9F" w:rsidP="00B4295B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19/04/2010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Default="001159D0" w:rsidP="00B4295B">
            <w:pPr>
              <w:cnfStyle w:val="000000100000"/>
              <w:rPr>
                <w:sz w:val="22"/>
                <w:szCs w:val="22"/>
              </w:rPr>
            </w:pPr>
            <w:r w:rsidRPr="001F0319">
              <w:rPr>
                <w:sz w:val="22"/>
                <w:szCs w:val="22"/>
              </w:rPr>
              <w:t>Versió</w:t>
            </w:r>
            <w:r w:rsidR="00A1672A">
              <w:rPr>
                <w:sz w:val="22"/>
                <w:szCs w:val="22"/>
              </w:rPr>
              <w:t xml:space="preserve"> original</w:t>
            </w:r>
          </w:p>
        </w:tc>
      </w:tr>
      <w:tr w:rsidR="001159D0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1.1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EF54AF" w:rsidP="00B4295B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18/05/2010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Default="00B90E44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 en la parametrització del punt 3.2. S’ha afegit file://</w:t>
            </w:r>
          </w:p>
        </w:tc>
      </w:tr>
      <w:tr w:rsidR="00D12030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1.2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043FFD">
            <w:pPr>
              <w:jc w:val="both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jc w:val="center"/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24/09/2010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D12030" w:rsidRDefault="00D12030" w:rsidP="00B4295B">
            <w:pPr>
              <w:cnfStyle w:val="0000001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Modificacions versió 2.0.1</w:t>
            </w:r>
          </w:p>
        </w:tc>
      </w:tr>
      <w:tr w:rsidR="00601895" w:rsidTr="00B90E44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B4295B">
            <w:pPr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1.3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043FFD">
            <w:pPr>
              <w:jc w:val="both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Josep Gayà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043FFD">
            <w:pPr>
              <w:jc w:val="center"/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15/03/2012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601895" w:rsidRDefault="00601895" w:rsidP="00B4295B">
            <w:pPr>
              <w:cnfStyle w:val="0000000000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Actualitzar a versió 2.3 de Helium</w:t>
            </w:r>
          </w:p>
        </w:tc>
      </w:tr>
      <w:tr w:rsidR="00E97446" w:rsidTr="00B90E44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B4295B">
            <w:pPr>
              <w:jc w:val="center"/>
              <w:rPr>
                <w:b w:val="0"/>
                <w:sz w:val="22"/>
                <w:szCs w:val="22"/>
              </w:rPr>
            </w:pPr>
            <w:r w:rsidRPr="00E97446">
              <w:rPr>
                <w:b w:val="0"/>
                <w:sz w:val="22"/>
                <w:szCs w:val="22"/>
              </w:rPr>
              <w:t>1.4</w:t>
            </w:r>
          </w:p>
        </w:tc>
        <w:tc>
          <w:tcPr>
            <w:tcW w:w="1523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043FFD">
            <w:pPr>
              <w:jc w:val="both"/>
              <w:cnfStyle w:val="000000100000"/>
              <w:rPr>
                <w:sz w:val="22"/>
                <w:szCs w:val="22"/>
              </w:rPr>
            </w:pPr>
            <w:r w:rsidRPr="00E97446">
              <w:rPr>
                <w:sz w:val="22"/>
                <w:szCs w:val="22"/>
              </w:rPr>
              <w:t>Sion Andreu</w:t>
            </w:r>
          </w:p>
        </w:tc>
        <w:tc>
          <w:tcPr>
            <w:tcW w:w="127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043FFD">
            <w:pPr>
              <w:jc w:val="center"/>
              <w:cnfStyle w:val="000000100000"/>
              <w:rPr>
                <w:sz w:val="22"/>
                <w:szCs w:val="22"/>
              </w:rPr>
            </w:pPr>
            <w:r w:rsidRPr="00E97446">
              <w:rPr>
                <w:sz w:val="22"/>
                <w:szCs w:val="22"/>
              </w:rPr>
              <w:t>14/10/2013</w:t>
            </w:r>
          </w:p>
        </w:tc>
        <w:tc>
          <w:tcPr>
            <w:tcW w:w="5671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E97446" w:rsidRPr="00E97446" w:rsidRDefault="00E97446" w:rsidP="00B4295B">
            <w:pPr>
              <w:cnfStyle w:val="000000100000"/>
              <w:rPr>
                <w:sz w:val="22"/>
                <w:szCs w:val="22"/>
              </w:rPr>
            </w:pPr>
            <w:r w:rsidRPr="00E97446">
              <w:rPr>
                <w:sz w:val="22"/>
                <w:szCs w:val="22"/>
              </w:rPr>
              <w:t>Actualitzar a versió 2.6 de Helium</w:t>
            </w:r>
          </w:p>
        </w:tc>
      </w:tr>
    </w:tbl>
    <w:p w:rsidR="00B17A6B" w:rsidRDefault="00B17A6B">
      <w:r>
        <w:br w:type="page"/>
      </w:r>
    </w:p>
    <w:p w:rsidR="00B17A6B" w:rsidRDefault="00B17A6B" w:rsidP="00B17A6B"/>
    <w:p w:rsidR="00E035F4" w:rsidRPr="002E1561" w:rsidRDefault="00E035F4" w:rsidP="00E035F4">
      <w:pPr>
        <w:jc w:val="center"/>
        <w:rPr>
          <w:color w:val="17365D" w:themeColor="text2" w:themeShade="BF"/>
        </w:rPr>
      </w:pPr>
      <w:r w:rsidRPr="002E1561">
        <w:rPr>
          <w:b/>
          <w:color w:val="17365D" w:themeColor="text2" w:themeShade="BF"/>
          <w:sz w:val="52"/>
          <w:szCs w:val="52"/>
        </w:rPr>
        <w:t>INDEX</w:t>
      </w:r>
    </w:p>
    <w:p w:rsidR="00595CEE" w:rsidRDefault="00F868F2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r w:rsidRPr="00F868F2">
        <w:fldChar w:fldCharType="begin"/>
      </w:r>
      <w:r w:rsidR="00DA1C9A" w:rsidRPr="002E1561">
        <w:instrText xml:space="preserve"> TOC \o "1-3" \h \z \u </w:instrText>
      </w:r>
      <w:r w:rsidRPr="00F868F2">
        <w:fldChar w:fldCharType="separate"/>
      </w:r>
      <w:hyperlink w:anchor="_Toc369596466" w:history="1">
        <w:r w:rsidR="00595CEE" w:rsidRPr="0036005D">
          <w:rPr>
            <w:rStyle w:val="Hipervnculo"/>
            <w:noProof/>
          </w:rPr>
          <w:t>1.</w:t>
        </w:r>
        <w:r w:rsidR="00595CEE">
          <w:rPr>
            <w:rFonts w:eastAsiaTheme="minorEastAsia"/>
            <w:b w:val="0"/>
            <w:noProof/>
            <w:lang w:eastAsia="ca-ES"/>
          </w:rPr>
          <w:tab/>
        </w:r>
        <w:r w:rsidR="00595CEE" w:rsidRPr="0036005D">
          <w:rPr>
            <w:rStyle w:val="Hipervnculo"/>
            <w:noProof/>
          </w:rPr>
          <w:t>Introducció</w:t>
        </w:r>
        <w:r w:rsidR="00595CEE">
          <w:rPr>
            <w:noProof/>
            <w:webHidden/>
          </w:rPr>
          <w:tab/>
        </w:r>
        <w:r w:rsidR="00595CEE">
          <w:rPr>
            <w:noProof/>
            <w:webHidden/>
          </w:rPr>
          <w:fldChar w:fldCharType="begin"/>
        </w:r>
        <w:r w:rsidR="00595CEE">
          <w:rPr>
            <w:noProof/>
            <w:webHidden/>
          </w:rPr>
          <w:instrText xml:space="preserve"> PAGEREF _Toc369596466 \h </w:instrText>
        </w:r>
        <w:r w:rsidR="00595CEE">
          <w:rPr>
            <w:noProof/>
            <w:webHidden/>
          </w:rPr>
        </w:r>
        <w:r w:rsidR="00595CEE"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5</w:t>
        </w:r>
        <w:r w:rsidR="00595CEE">
          <w:rPr>
            <w:noProof/>
            <w:webHidden/>
          </w:rPr>
          <w:fldChar w:fldCharType="end"/>
        </w:r>
      </w:hyperlink>
    </w:p>
    <w:p w:rsidR="00595CEE" w:rsidRDefault="00595CEE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hyperlink w:anchor="_Toc369596467" w:history="1">
        <w:r w:rsidRPr="0036005D">
          <w:rPr>
            <w:rStyle w:val="Hipervnculo"/>
            <w:noProof/>
          </w:rPr>
          <w:t>2.</w:t>
        </w:r>
        <w:r>
          <w:rPr>
            <w:rFonts w:eastAsiaTheme="minorEastAsia"/>
            <w:b w:val="0"/>
            <w:noProof/>
            <w:lang w:eastAsia="ca-ES"/>
          </w:rPr>
          <w:tab/>
        </w:r>
        <w:r w:rsidRPr="0036005D">
          <w:rPr>
            <w:rStyle w:val="Hipervnculo"/>
            <w:noProof/>
          </w:rPr>
          <w:t>Base de 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1"/>
        <w:tabs>
          <w:tab w:val="left" w:pos="440"/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hyperlink w:anchor="_Toc369596468" w:history="1">
        <w:r w:rsidRPr="0036005D">
          <w:rPr>
            <w:rStyle w:val="Hipervnculo"/>
            <w:noProof/>
          </w:rPr>
          <w:t>3.</w:t>
        </w:r>
        <w:r>
          <w:rPr>
            <w:rFonts w:eastAsiaTheme="minorEastAsia"/>
            <w:b w:val="0"/>
            <w:noProof/>
            <w:lang w:eastAsia="ca-ES"/>
          </w:rPr>
          <w:tab/>
        </w:r>
        <w:r w:rsidRPr="0036005D">
          <w:rPr>
            <w:rStyle w:val="Hipervnculo"/>
            <w:noProof/>
          </w:rPr>
          <w:t>Servidor d’aplicacions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69" w:history="1">
        <w:r w:rsidRPr="0036005D">
          <w:rPr>
            <w:rStyle w:val="Hipervnculo"/>
            <w:noProof/>
          </w:rPr>
          <w:t>3.1.</w:t>
        </w:r>
        <w:r>
          <w:rPr>
            <w:rFonts w:eastAsiaTheme="minorEastAsia"/>
            <w:noProof/>
            <w:lang w:eastAsia="ca-ES"/>
          </w:rPr>
          <w:tab/>
        </w:r>
        <w:r w:rsidRPr="0036005D">
          <w:rPr>
            <w:rStyle w:val="Hipervnculo"/>
            <w:noProof/>
          </w:rPr>
          <w:t>Jboss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0" w:history="1">
        <w:r w:rsidRPr="0036005D">
          <w:rPr>
            <w:rStyle w:val="Hipervnculo"/>
            <w:noProof/>
          </w:rPr>
          <w:t>Modificació de les llibreries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1" w:history="1">
        <w:r w:rsidRPr="0036005D">
          <w:rPr>
            <w:rStyle w:val="Hipervnculo"/>
            <w:noProof/>
          </w:rPr>
          <w:t>Configuració del datasource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2" w:history="1">
        <w:r w:rsidRPr="0036005D">
          <w:rPr>
            <w:rStyle w:val="Hipervnculo"/>
            <w:noProof/>
          </w:rPr>
          <w:t>Configuració del servei d’enviament de correus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3" w:history="1">
        <w:r w:rsidRPr="0036005D">
          <w:rPr>
            <w:rStyle w:val="Hipervnculo"/>
            <w:noProof/>
          </w:rPr>
          <w:t>Configuració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4" w:history="1">
        <w:r w:rsidRPr="0036005D">
          <w:rPr>
            <w:rStyle w:val="Hipervnculo"/>
            <w:noProof/>
          </w:rPr>
          <w:t>Parametrització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5" w:history="1">
        <w:r w:rsidRPr="0036005D">
          <w:rPr>
            <w:rStyle w:val="Hipervnculo"/>
            <w:noProof/>
          </w:rPr>
          <w:t>Desplegament de l’aplicació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6" w:history="1">
        <w:r w:rsidRPr="0036005D">
          <w:rPr>
            <w:rStyle w:val="Hipervnculo"/>
            <w:noProof/>
          </w:rPr>
          <w:t>Verificar la instal·lació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7" w:history="1">
        <w:r w:rsidRPr="0036005D">
          <w:rPr>
            <w:rStyle w:val="Hipervnculo"/>
            <w:noProof/>
          </w:rPr>
          <w:t>3.2.</w:t>
        </w:r>
        <w:r>
          <w:rPr>
            <w:rFonts w:eastAsiaTheme="minorEastAsia"/>
            <w:noProof/>
            <w:lang w:eastAsia="ca-ES"/>
          </w:rPr>
          <w:tab/>
        </w:r>
        <w:r w:rsidRPr="0036005D">
          <w:rPr>
            <w:rStyle w:val="Hipervnculo"/>
            <w:noProof/>
          </w:rPr>
          <w:t>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8" w:history="1">
        <w:r w:rsidRPr="0036005D">
          <w:rPr>
            <w:rStyle w:val="Hipervnculo"/>
            <w:noProof/>
          </w:rPr>
          <w:t>Configuració de les llibreries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79" w:history="1">
        <w:r w:rsidRPr="0036005D">
          <w:rPr>
            <w:rStyle w:val="Hipervnculo"/>
            <w:noProof/>
          </w:rPr>
          <w:t>Configuració del datasource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0" w:history="1">
        <w:r w:rsidRPr="0036005D">
          <w:rPr>
            <w:rStyle w:val="Hipervnculo"/>
            <w:noProof/>
          </w:rPr>
          <w:t>Configuració del servei d’enviament de correus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1" w:history="1">
        <w:r w:rsidRPr="0036005D">
          <w:rPr>
            <w:rStyle w:val="Hipervnculo"/>
            <w:noProof/>
          </w:rPr>
          <w:t>Configuració del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2" w:history="1">
        <w:r w:rsidRPr="0036005D">
          <w:rPr>
            <w:rStyle w:val="Hipervnculo"/>
            <w:noProof/>
          </w:rPr>
          <w:t>Parametrització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3" w:history="1">
        <w:r w:rsidRPr="0036005D">
          <w:rPr>
            <w:rStyle w:val="Hipervnculo"/>
            <w:noProof/>
          </w:rPr>
          <w:t>Desplegament de l’aplicació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3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4" w:history="1">
        <w:r w:rsidRPr="0036005D">
          <w:rPr>
            <w:rStyle w:val="Hipervnculo"/>
            <w:noProof/>
          </w:rPr>
          <w:t>Verificar la instal·lació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1"/>
        <w:tabs>
          <w:tab w:val="right" w:leader="dot" w:pos="8494"/>
        </w:tabs>
        <w:rPr>
          <w:rFonts w:eastAsiaTheme="minorEastAsia"/>
          <w:b w:val="0"/>
          <w:noProof/>
          <w:lang w:eastAsia="ca-ES"/>
        </w:rPr>
      </w:pPr>
      <w:hyperlink w:anchor="_Toc369596485" w:history="1">
        <w:r w:rsidRPr="0036005D">
          <w:rPr>
            <w:rStyle w:val="Hipervnculo"/>
            <w:noProof/>
          </w:rPr>
          <w:t>Annex I: Paràmetres de configuració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6" w:history="1">
        <w:r w:rsidRPr="0036005D">
          <w:rPr>
            <w:rStyle w:val="Hipervnculo"/>
            <w:noProof/>
          </w:rPr>
          <w:t>Paràmetres generals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7" w:history="1">
        <w:r w:rsidRPr="0036005D">
          <w:rPr>
            <w:rStyle w:val="Hipervnculo"/>
            <w:noProof/>
          </w:rPr>
          <w:t>Autenticació dels serveis proporcionats per Helium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8" w:history="1">
        <w:r w:rsidRPr="0036005D">
          <w:rPr>
            <w:rStyle w:val="Hipervnculo"/>
            <w:noProof/>
          </w:rPr>
          <w:t>Integració amb les dades de persones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89" w:history="1">
        <w:r w:rsidRPr="0036005D">
          <w:rPr>
            <w:rStyle w:val="Hipervnculo"/>
            <w:noProof/>
          </w:rPr>
          <w:t>Plugins disponibles per a les dades de persones: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0" w:history="1">
        <w:r w:rsidRPr="0036005D">
          <w:rPr>
            <w:rStyle w:val="Hipervnculo"/>
            <w:noProof/>
          </w:rPr>
          <w:t>Integració amb el sistema de tramitació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1" w:history="1">
        <w:r w:rsidRPr="0036005D">
          <w:rPr>
            <w:rStyle w:val="Hipervnculo"/>
            <w:noProof/>
          </w:rPr>
          <w:t>Plugins disponibles per a la signatura digital: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2" w:history="1">
        <w:r w:rsidRPr="0036005D">
          <w:rPr>
            <w:rStyle w:val="Hipervnculo"/>
            <w:noProof/>
          </w:rPr>
          <w:t>Integració amb signatura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3" w:history="1">
        <w:r w:rsidRPr="0036005D">
          <w:rPr>
            <w:rStyle w:val="Hipervnculo"/>
            <w:noProof/>
          </w:rPr>
          <w:t>Plugins disponibles per a la signatura digital: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4" w:history="1">
        <w:r w:rsidRPr="0036005D">
          <w:rPr>
            <w:rStyle w:val="Hipervnculo"/>
            <w:noProof/>
          </w:rPr>
          <w:t>Integració amb la custòdia documental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5" w:history="1">
        <w:r w:rsidRPr="0036005D">
          <w:rPr>
            <w:rStyle w:val="Hipervnculo"/>
            <w:noProof/>
          </w:rPr>
          <w:t>Plugins disponibles per la custòdia documental: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6" w:history="1">
        <w:r w:rsidRPr="0036005D">
          <w:rPr>
            <w:rStyle w:val="Hipervnculo"/>
            <w:noProof/>
          </w:rPr>
          <w:t>Integració amb portasignatures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7" w:history="1">
        <w:r w:rsidRPr="0036005D">
          <w:rPr>
            <w:rStyle w:val="Hipervnculo"/>
            <w:noProof/>
          </w:rPr>
          <w:t>Plugins disponibles per al portasignatures: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8" w:history="1">
        <w:r w:rsidRPr="0036005D">
          <w:rPr>
            <w:rStyle w:val="Hipervnculo"/>
            <w:noProof/>
          </w:rPr>
          <w:t>Integració amb formularis externs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499" w:history="1">
        <w:r w:rsidRPr="0036005D">
          <w:rPr>
            <w:rStyle w:val="Hipervnculo"/>
            <w:noProof/>
          </w:rPr>
          <w:t>Integració amb gestió documental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500" w:history="1">
        <w:r w:rsidRPr="0036005D">
          <w:rPr>
            <w:rStyle w:val="Hipervnculo"/>
            <w:noProof/>
          </w:rPr>
          <w:t>Plugins disponibles per a la gestió documental: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501" w:history="1">
        <w:r w:rsidRPr="0036005D">
          <w:rPr>
            <w:rStyle w:val="Hipervnculo"/>
            <w:noProof/>
          </w:rPr>
          <w:t>Integració amb el registre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502" w:history="1">
        <w:r w:rsidRPr="0036005D">
          <w:rPr>
            <w:rStyle w:val="Hipervnculo"/>
            <w:noProof/>
          </w:rPr>
          <w:t>Plugins disponibles per al registre: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503" w:history="1">
        <w:r w:rsidRPr="0036005D">
          <w:rPr>
            <w:rStyle w:val="Hipervnculo"/>
            <w:noProof/>
          </w:rPr>
          <w:t>Integració amb el Sistema de Informació Geogràfica (GIS)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95CEE" w:rsidRDefault="00595CEE">
      <w:pPr>
        <w:pStyle w:val="TDC2"/>
        <w:tabs>
          <w:tab w:val="right" w:leader="dot" w:pos="8494"/>
        </w:tabs>
        <w:rPr>
          <w:rFonts w:eastAsiaTheme="minorEastAsia"/>
          <w:noProof/>
          <w:lang w:eastAsia="ca-ES"/>
        </w:rPr>
      </w:pPr>
      <w:hyperlink w:anchor="_Toc369596504" w:history="1">
        <w:r w:rsidRPr="0036005D">
          <w:rPr>
            <w:rStyle w:val="Hipervnculo"/>
            <w:noProof/>
          </w:rPr>
          <w:t>Plugins disponibles per al GIS: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_Toc369596504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5E7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035F4" w:rsidRPr="002E1561" w:rsidRDefault="00F868F2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E1561">
        <w:fldChar w:fldCharType="end"/>
      </w:r>
      <w:r w:rsidR="00E035F4" w:rsidRPr="002E1561">
        <w:br w:type="page"/>
      </w:r>
    </w:p>
    <w:p w:rsidR="00A85BF6" w:rsidRDefault="00D41569" w:rsidP="00115A07">
      <w:pPr>
        <w:pStyle w:val="Ttulo1"/>
        <w:numPr>
          <w:ilvl w:val="0"/>
          <w:numId w:val="1"/>
        </w:numPr>
      </w:pPr>
      <w:bookmarkStart w:id="2" w:name="_Toc369596466"/>
      <w:r>
        <w:lastRenderedPageBreak/>
        <w:t>Introducció</w:t>
      </w:r>
      <w:bookmarkEnd w:id="2"/>
    </w:p>
    <w:p w:rsidR="00E60FBE" w:rsidRDefault="00E60FBE" w:rsidP="00E60FBE">
      <w:r>
        <w:t>Aquest document descriu com realitzar la instal·lació d’Helium, i la seva configuració.</w:t>
      </w:r>
    </w:p>
    <w:p w:rsidR="00E60FBE" w:rsidRDefault="00E60FBE" w:rsidP="00E60FBE">
      <w:r>
        <w:t>El procés d’instal·lació es descriu a sobre d’un servidor d’aplicacions Tomcat 6.0.18, d’un altre Jboss 3.2.8-caib7, i una base de dades oracle 9i.</w:t>
      </w:r>
    </w:p>
    <w:p w:rsidR="00D41569" w:rsidRDefault="00E60FBE" w:rsidP="00E60FBE">
      <w:r>
        <w:t>Helium ha estat desenvolupat seguint els estàndards J2EE, pel que si es desitja instal·lar sobre un altre servidor d’aplicacions, s’hauran d’ajustar els fitxers descriptors del desplegament per a ajustar-se al servidor d’aplicacions en qüestió. De la mateixa manera, l’accés a Base de Dades s’ha realitzat mitjançant Hibernate, pel que si es desitja utilitzar una base de dades distinta a Oracle, només caldrà ajustar els fitxers de configuració d’Hibernate i afegir els drivers corresponents al servidor d’aplicacions.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3" w:name="_Toc369596467"/>
      <w:r>
        <w:lastRenderedPageBreak/>
        <w:t>Base de dades</w:t>
      </w:r>
      <w:bookmarkEnd w:id="3"/>
    </w:p>
    <w:p w:rsidR="00D41569" w:rsidRDefault="00D41569" w:rsidP="00D41569">
      <w:r>
        <w:t>Per a la instal·lació de Helium és necessari disposar d’una base de dades Oracle versió 9 o superior.</w:t>
      </w:r>
    </w:p>
    <w:p w:rsidR="00D41569" w:rsidRDefault="00D41569" w:rsidP="00D41569">
      <w:r>
        <w:t xml:space="preserve">Serà necessari tenir </w:t>
      </w:r>
      <w:r w:rsidRPr="00BA1A58">
        <w:t>creat</w:t>
      </w:r>
      <w:r>
        <w:t xml:space="preserve"> un usuari de base de dades a on inicialitzar tot l’esquema de taules de Helium.</w:t>
      </w:r>
    </w:p>
    <w:p w:rsidR="00BA1A58" w:rsidRPr="00BA1A58" w:rsidRDefault="00BA1A58" w:rsidP="00D41569">
      <w:pPr>
        <w:rPr>
          <w:u w:val="single"/>
        </w:rPr>
      </w:pPr>
      <w:r>
        <w:t>Al directori -</w:t>
      </w:r>
      <w:r>
        <w:rPr>
          <w:i/>
          <w:iCs/>
        </w:rPr>
        <w:t>scripts\bbdd\2.</w:t>
      </w:r>
      <w:r w:rsidR="00E97446">
        <w:rPr>
          <w:i/>
          <w:iCs/>
        </w:rPr>
        <w:t>6</w:t>
      </w:r>
      <w:r>
        <w:rPr>
          <w:i/>
          <w:iCs/>
        </w:rPr>
        <w:t>\oracle-</w:t>
      </w:r>
      <w:r>
        <w:t xml:space="preserve"> s’hi pot trobar un conjunt d</w:t>
      </w:r>
      <w:r w:rsidR="008E471D">
        <w:t>’</w:t>
      </w:r>
      <w:r>
        <w:t>arxius  -h</w:t>
      </w:r>
      <w:r>
        <w:rPr>
          <w:i/>
          <w:iCs/>
        </w:rPr>
        <w:t>elium_create_schema.sql, helium_dgtic_create_schema.sql i helium_create_data.sql-</w:t>
      </w:r>
      <w:r>
        <w:t xml:space="preserve"> que s’han d’executar amb l’usuari de base de dades creat per a inicialitzar la base de dades.</w:t>
      </w:r>
    </w:p>
    <w:p w:rsidR="00D41569" w:rsidRDefault="00D41569">
      <w:r>
        <w:br w:type="page"/>
      </w:r>
    </w:p>
    <w:p w:rsidR="00D41569" w:rsidRDefault="00D41569" w:rsidP="00D41569">
      <w:pPr>
        <w:pStyle w:val="Ttulo1"/>
        <w:numPr>
          <w:ilvl w:val="0"/>
          <w:numId w:val="1"/>
        </w:numPr>
      </w:pPr>
      <w:bookmarkStart w:id="4" w:name="_Toc369596468"/>
      <w:r>
        <w:lastRenderedPageBreak/>
        <w:t>Servidor d’aplicacions</w:t>
      </w:r>
      <w:bookmarkEnd w:id="4"/>
    </w:p>
    <w:p w:rsidR="007354A5" w:rsidRDefault="00D41569" w:rsidP="00276181">
      <w:r>
        <w:t>En aquest apartat es descriu la instal·lació a damunt dels servidors d’aplicacions Tomcat i JBoss. En cada un dels dos casos serà necessari emprar la versió 1.5 de la JVM donat que hi ha llibreries que així ho requereixen.</w:t>
      </w:r>
      <w:r w:rsidR="00276181">
        <w:t xml:space="preserve"> La versió emprada per verificar el funcionament de l’aplicació ha estat la 1.5.0_21.</w:t>
      </w:r>
    </w:p>
    <w:p w:rsidR="007354A5" w:rsidRDefault="007354A5">
      <w:r>
        <w:br w:type="page"/>
      </w:r>
    </w:p>
    <w:p w:rsidR="00276181" w:rsidRDefault="00C5417D" w:rsidP="00C5417D">
      <w:pPr>
        <w:pStyle w:val="Ttulo2"/>
        <w:numPr>
          <w:ilvl w:val="1"/>
          <w:numId w:val="1"/>
        </w:numPr>
      </w:pPr>
      <w:r>
        <w:lastRenderedPageBreak/>
        <w:t xml:space="preserve"> </w:t>
      </w:r>
      <w:bookmarkStart w:id="5" w:name="_Toc369596469"/>
      <w:r>
        <w:t>J</w:t>
      </w:r>
      <w:r w:rsidR="008E471D">
        <w:t>b</w:t>
      </w:r>
      <w:r>
        <w:t>oss</w:t>
      </w:r>
      <w:bookmarkEnd w:id="5"/>
    </w:p>
    <w:p w:rsidR="00C5417D" w:rsidRDefault="00EE32C4" w:rsidP="00C5417D">
      <w:r>
        <w:t>Per desplegar Helium a damunt el J</w:t>
      </w:r>
      <w:r w:rsidR="008E471D">
        <w:t>b</w:t>
      </w:r>
      <w:r>
        <w:t>oss necessitareu tenir instal·lada la versió 3.2.8-caib7.</w:t>
      </w:r>
    </w:p>
    <w:p w:rsidR="00EE32C4" w:rsidRDefault="007870CD" w:rsidP="00EE32C4">
      <w:pPr>
        <w:pStyle w:val="Ttulo3"/>
      </w:pPr>
      <w:bookmarkStart w:id="6" w:name="_Toc369596470"/>
      <w:r>
        <w:t>Modif</w:t>
      </w:r>
      <w:r w:rsidR="00810257">
        <w:t>i</w:t>
      </w:r>
      <w:r>
        <w:t>cac</w:t>
      </w:r>
      <w:r w:rsidR="00EE32C4">
        <w:t>ió de les llibreries</w:t>
      </w:r>
      <w:bookmarkEnd w:id="6"/>
    </w:p>
    <w:p w:rsidR="00EE32C4" w:rsidRDefault="00EE32C4" w:rsidP="00EE32C4">
      <w:r>
        <w:t xml:space="preserve">Es necessitarà actualitzar </w:t>
      </w:r>
      <w:r w:rsidR="007870CD">
        <w:t xml:space="preserve">o eliminar </w:t>
      </w:r>
      <w:r>
        <w:t>algunes de les llibreries del J</w:t>
      </w:r>
      <w:r w:rsidR="008E471D">
        <w:t>b</w:t>
      </w:r>
      <w:r>
        <w:t>oss que són incompatibles amb Helium:</w:t>
      </w:r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Actualitzar la versió del driver de oracle </w:t>
      </w:r>
      <w:r w:rsidRPr="007870CD">
        <w:t>ojdbc14.jar</w:t>
      </w:r>
      <w:r>
        <w:t xml:space="preserve"> que es troba al directori </w:t>
      </w:r>
      <w:r w:rsidRPr="007870CD">
        <w:t>server\default\lib</w:t>
      </w:r>
    </w:p>
    <w:p w:rsidR="007870CD" w:rsidRDefault="007870CD" w:rsidP="00EE32C4">
      <w:pPr>
        <w:pStyle w:val="Prrafodelista"/>
        <w:numPr>
          <w:ilvl w:val="0"/>
          <w:numId w:val="13"/>
        </w:numPr>
      </w:pPr>
      <w:r>
        <w:t xml:space="preserve">Eliminar l’arxiu </w:t>
      </w:r>
      <w:r w:rsidRPr="007870CD">
        <w:t>xml-apis.jar</w:t>
      </w:r>
      <w:r>
        <w:t xml:space="preserve"> del directori </w:t>
      </w:r>
      <w:r w:rsidRPr="007870CD">
        <w:t>lib\endorsed</w:t>
      </w:r>
    </w:p>
    <w:p w:rsidR="007870CD" w:rsidRDefault="00EE32C4" w:rsidP="007870CD">
      <w:pPr>
        <w:pStyle w:val="Prrafodelista"/>
        <w:numPr>
          <w:ilvl w:val="0"/>
          <w:numId w:val="13"/>
        </w:numPr>
      </w:pPr>
      <w:r>
        <w:t xml:space="preserve">Eliminar l’arxiu </w:t>
      </w:r>
      <w:r w:rsidRPr="00EE32C4">
        <w:t>cglib-full-2.0.1.jar</w:t>
      </w:r>
      <w:r>
        <w:t xml:space="preserve"> del directori </w:t>
      </w:r>
      <w:r w:rsidRPr="00EE32C4">
        <w:t>server\default\deploy\jboss-hibernate.sar</w:t>
      </w:r>
    </w:p>
    <w:p w:rsidR="00601895" w:rsidRDefault="00601895" w:rsidP="007870CD">
      <w:pPr>
        <w:pStyle w:val="Prrafodelista"/>
        <w:numPr>
          <w:ilvl w:val="0"/>
          <w:numId w:val="13"/>
        </w:numPr>
      </w:pPr>
      <w:r>
        <w:t>Actualitzar la llibreria commons-digester.jar del directori server\default\deploy\jbossweb-tomcat50.sar a la versió 1.7 o superior</w:t>
      </w:r>
    </w:p>
    <w:p w:rsidR="00906FD1" w:rsidRDefault="00BA0FEE" w:rsidP="00906FD1">
      <w:pPr>
        <w:pStyle w:val="Ttulo3"/>
      </w:pPr>
      <w:bookmarkStart w:id="7" w:name="_Toc369596471"/>
      <w:r>
        <w:t>Configuració del</w:t>
      </w:r>
      <w:r w:rsidR="00906FD1">
        <w:t xml:space="preserve"> datasource</w:t>
      </w:r>
      <w:bookmarkEnd w:id="7"/>
    </w:p>
    <w:p w:rsidR="00906FD1" w:rsidRDefault="00BA0FEE" w:rsidP="00906FD1">
      <w:r>
        <w:t>Per a configurar l’accés a la base de dades s’ha de crear l’arxiu heliu-ds.xml a dins el directori \server\default\deploy. El contingut de l’arxiu és el següent: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&lt;?xml version=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1.0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encoding=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UTF-8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?&gt;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&lt;datasources&gt;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&lt;local-tx-datasource&gt;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&lt;jndi-name&gt;es.caib.helium.db&lt;/jndi-name&gt;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&lt;connection-url&gt;jdbc:oracle:thin:@</w:t>
      </w:r>
      <w:r w:rsidR="00E80E63">
        <w:rPr>
          <w:rFonts w:ascii="Courier" w:hAnsi="Courier"/>
          <w:sz w:val="18"/>
          <w:szCs w:val="18"/>
        </w:rPr>
        <w:t>192.168.0.1</w:t>
      </w:r>
      <w:r w:rsidRPr="00906FD1">
        <w:rPr>
          <w:rFonts w:ascii="Courier" w:hAnsi="Courier"/>
          <w:sz w:val="18"/>
          <w:szCs w:val="18"/>
        </w:rPr>
        <w:t>:1521:xe&lt;/connection-url&gt;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&lt;driver-class&gt;oracle.jdbc.driver.OracleDriver&lt;/driver-class&gt;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&lt;user-name&gt;helium&lt;/user-name&gt;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&lt;password&gt;helium&lt;/password&gt;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&lt;exception-sorter-class-name&gt;org.jboss.resource.adapter.jdbc.vendor.OracleExceptionSorter&lt;/exception-sorter-class-name&gt;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&lt;/local-tx-datasource&gt;</w:t>
      </w:r>
    </w:p>
    <w:p w:rsidR="00906FD1" w:rsidRPr="00906FD1" w:rsidRDefault="00906FD1" w:rsidP="00906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&lt;/datasources&gt;</w:t>
      </w:r>
    </w:p>
    <w:p w:rsidR="00906FD1" w:rsidRDefault="00BA0FEE" w:rsidP="00906FD1">
      <w:r>
        <w:t>En aquest fitxer haureu de modificar els següents paràmetres per reflexar la vostra configuració:</w:t>
      </w:r>
    </w:p>
    <w:p w:rsidR="00E80E63" w:rsidRDefault="00E80E63" w:rsidP="00E80E63">
      <w:pPr>
        <w:pStyle w:val="Prrafodelista"/>
        <w:numPr>
          <w:ilvl w:val="0"/>
          <w:numId w:val="15"/>
        </w:numPr>
      </w:pPr>
      <w:r>
        <w:t>connection-url</w:t>
      </w:r>
    </w:p>
    <w:p w:rsidR="00E80E63" w:rsidRDefault="00E80E63" w:rsidP="00E80E63">
      <w:pPr>
        <w:pStyle w:val="Prrafodelista"/>
        <w:numPr>
          <w:ilvl w:val="0"/>
          <w:numId w:val="15"/>
        </w:numPr>
      </w:pPr>
      <w:r>
        <w:t>user-name</w:t>
      </w:r>
    </w:p>
    <w:p w:rsidR="00E80E63" w:rsidRDefault="00E80E63" w:rsidP="00BA0FEE">
      <w:pPr>
        <w:pStyle w:val="Prrafodelista"/>
        <w:numPr>
          <w:ilvl w:val="0"/>
          <w:numId w:val="15"/>
        </w:numPr>
      </w:pPr>
      <w:r>
        <w:t>password</w:t>
      </w:r>
    </w:p>
    <w:p w:rsidR="00BA0FEE" w:rsidRDefault="00BA0FEE" w:rsidP="00BA0FEE">
      <w:pPr>
        <w:pStyle w:val="Ttulo3"/>
      </w:pPr>
      <w:bookmarkStart w:id="8" w:name="_Toc369596472"/>
      <w:r>
        <w:t>Configuració del servei d’enviament de correus</w:t>
      </w:r>
      <w:bookmarkEnd w:id="8"/>
    </w:p>
    <w:p w:rsidR="00BA0FEE" w:rsidRDefault="00BA0FEE" w:rsidP="00BA0FEE">
      <w:r>
        <w:t>Per a permetre l’enviament de correus electrònics s’ha de crear l’arxiu heliu-mail-service.xml a dins el directori \server\default\deploy. El contingut de l’arxiu és el següent: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&lt;!DOCTYPE 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&lt;server&gt;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&lt;mbean code=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org.jboss.mail.MailService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 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jboss:service=HeliumMail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lastRenderedPageBreak/>
        <w:t xml:space="preserve">    &lt;attribute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JNDIName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&gt;java:es.caib.helium.mail&lt;/attribute&gt;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&lt;attribute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Configuration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&lt;configuration&gt;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mail.transport.protocol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smtp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mail.smtp.host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>
        <w:rPr>
          <w:rFonts w:ascii="Courier" w:hAnsi="Courier"/>
          <w:sz w:val="18"/>
          <w:szCs w:val="18"/>
        </w:rPr>
        <w:t>mail.caib.es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/&gt;           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mail.debug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false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/&gt;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    &lt;property name=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mail.smtp.auth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 value=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>true</w:t>
      </w:r>
      <w:r w:rsidR="008E471D">
        <w:rPr>
          <w:rFonts w:ascii="Courier" w:hAnsi="Courier"/>
          <w:sz w:val="18"/>
          <w:szCs w:val="18"/>
        </w:rPr>
        <w:t>”</w:t>
      </w:r>
      <w:r w:rsidRPr="00906FD1">
        <w:rPr>
          <w:rFonts w:ascii="Courier" w:hAnsi="Courier"/>
          <w:sz w:val="18"/>
          <w:szCs w:val="18"/>
        </w:rPr>
        <w:t xml:space="preserve">/&gt; 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    &lt;/configuration&gt;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  &lt;/attribute&gt;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 xml:space="preserve">  &lt;/mbean&gt;</w:t>
      </w:r>
    </w:p>
    <w:p w:rsidR="00BA0FEE" w:rsidRPr="00906FD1" w:rsidRDefault="00BA0FEE" w:rsidP="00BA0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Courier" w:hAnsi="Courier"/>
          <w:sz w:val="18"/>
          <w:szCs w:val="18"/>
        </w:rPr>
      </w:pPr>
      <w:r w:rsidRPr="00906FD1">
        <w:rPr>
          <w:rFonts w:ascii="Courier" w:hAnsi="Courier"/>
          <w:sz w:val="18"/>
          <w:szCs w:val="18"/>
        </w:rPr>
        <w:t>&lt;/server&gt;</w:t>
      </w:r>
    </w:p>
    <w:p w:rsidR="00BA0FEE" w:rsidRDefault="00BA0FEE" w:rsidP="00BA0FEE">
      <w:r>
        <w:t>En aquest fitxer haureu de modificar els següents paràmetres per reflexar la vostra configuració: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mail.transport.protocol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mail.smtp.host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mail.debug</w:t>
      </w:r>
    </w:p>
    <w:p w:rsidR="00BA0FEE" w:rsidRDefault="00BA0FEE" w:rsidP="00BA0FEE">
      <w:pPr>
        <w:pStyle w:val="Prrafodelista"/>
        <w:numPr>
          <w:ilvl w:val="0"/>
          <w:numId w:val="16"/>
        </w:numPr>
      </w:pPr>
      <w:r>
        <w:t>mail.smtp.auth</w:t>
      </w:r>
    </w:p>
    <w:p w:rsidR="00906FD1" w:rsidRDefault="00906FD1" w:rsidP="00906FD1">
      <w:pPr>
        <w:pStyle w:val="Ttulo3"/>
      </w:pPr>
      <w:bookmarkStart w:id="9" w:name="_Toc369596473"/>
      <w:r>
        <w:t>Configuració de login</w:t>
      </w:r>
      <w:bookmarkEnd w:id="9"/>
    </w:p>
    <w:p w:rsidR="00E22AE2" w:rsidRDefault="00E22AE2" w:rsidP="00906FD1">
      <w:r>
        <w:t>El domini d’autenticació que s’ha configurat per a l’aplicació és “seycon”. Aquest domini de seguretat s’haurà de definir a l’arxiu \server\default\conf\login-config.xml.</w:t>
      </w:r>
    </w:p>
    <w:p w:rsidR="00906FD1" w:rsidRPr="00906FD1" w:rsidRDefault="00906FD1" w:rsidP="00906FD1">
      <w:pPr>
        <w:pStyle w:val="Ttulo3"/>
      </w:pPr>
      <w:bookmarkStart w:id="10" w:name="_Toc369596474"/>
      <w:r>
        <w:t>Parametrització</w:t>
      </w:r>
      <w:bookmarkEnd w:id="10"/>
    </w:p>
    <w:p w:rsidR="00657DB1" w:rsidRDefault="00657DB1" w:rsidP="00657DB1">
      <w:r>
        <w:t>La parametrització de l’aplicació es fa mitjançant un fitxer helium.properties. El contingut d’aquest fitxer es pot veure amb detall a l’Annex I.</w:t>
      </w:r>
    </w:p>
    <w:p w:rsidR="00657DB1" w:rsidRDefault="00657DB1" w:rsidP="00657DB1">
      <w:r>
        <w:t>Aquest fitxer l’haurem de copiar en un directori del servidor i configurar el seu path al servidor d’aplicacions.</w:t>
      </w:r>
    </w:p>
    <w:p w:rsidR="00906FD1" w:rsidRDefault="00657DB1" w:rsidP="00657DB1">
      <w:r>
        <w:t>Amb J</w:t>
      </w:r>
      <w:r w:rsidR="008E471D">
        <w:t>b</w:t>
      </w:r>
      <w:r>
        <w:t>oss l</w:t>
      </w:r>
      <w:r w:rsidR="001D3CB4">
        <w:t>a localització d’aquest arxiu de properties es pot configurar de dues maneres:</w:t>
      </w:r>
    </w:p>
    <w:p w:rsidR="001D3CB4" w:rsidRPr="00E22AE2" w:rsidRDefault="00E22AE2" w:rsidP="001D3CB4">
      <w:pPr>
        <w:pStyle w:val="Prrafodelista"/>
        <w:numPr>
          <w:ilvl w:val="0"/>
          <w:numId w:val="17"/>
        </w:numPr>
      </w:pPr>
      <w:r w:rsidRPr="00E22AE2">
        <w:rPr>
          <w:rFonts w:ascii="ArialMT" w:hAnsi="ArialMT" w:cs="ArialMT"/>
          <w:sz w:val="20"/>
          <w:szCs w:val="20"/>
          <w:lang w:val="es-ES"/>
        </w:rPr>
        <w:t>A dins el fitxer \server\default\conf\jboss-service.xml crear la seg</w:t>
      </w:r>
      <w:r>
        <w:rPr>
          <w:rFonts w:ascii="ArialMT" w:hAnsi="ArialMT" w:cs="ArialMT"/>
          <w:sz w:val="20"/>
          <w:szCs w:val="20"/>
          <w:lang w:val="es-ES"/>
        </w:rPr>
        <w:t>üent secció: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&lt;mbean code=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org.jboss.varia.property.SystemPropertiesService</w:t>
      </w:r>
      <w:r w:rsidR="008E471D">
        <w:rPr>
          <w:rFonts w:ascii="Courier" w:hAnsi="Courier"/>
          <w:sz w:val="18"/>
          <w:szCs w:val="18"/>
        </w:rPr>
        <w:t>”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name=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jboss:type=Service,name=BootProperties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&lt;attribute name=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Properties</w:t>
      </w:r>
      <w:r w:rsidR="008E471D">
        <w:rPr>
          <w:rFonts w:ascii="Courier" w:hAnsi="Courier"/>
          <w:sz w:val="18"/>
          <w:szCs w:val="18"/>
        </w:rPr>
        <w:t>”</w:t>
      </w:r>
      <w:r w:rsidRPr="00E22AE2">
        <w:rPr>
          <w:rFonts w:ascii="Courier" w:hAnsi="Courier"/>
          <w:sz w:val="18"/>
          <w:szCs w:val="18"/>
        </w:rPr>
        <w:t>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&lt;!</w:t>
      </w:r>
      <w:r w:rsidR="008E471D">
        <w:rPr>
          <w:rFonts w:ascii="Courier" w:hAnsi="Courier"/>
          <w:sz w:val="18"/>
          <w:szCs w:val="18"/>
        </w:rPr>
        <w:t>—</w:t>
      </w:r>
      <w:r w:rsidRPr="00E22AE2">
        <w:rPr>
          <w:rFonts w:ascii="Courier" w:hAnsi="Courier"/>
          <w:sz w:val="18"/>
          <w:szCs w:val="18"/>
        </w:rPr>
        <w:t>En /app/caib/</w:t>
      </w:r>
      <w:r>
        <w:rPr>
          <w:rFonts w:ascii="Courier" w:hAnsi="Courier"/>
          <w:sz w:val="18"/>
          <w:szCs w:val="18"/>
        </w:rPr>
        <w:t xml:space="preserve">helium/helium.properties </w:t>
      </w:r>
      <w:r w:rsidR="008E471D" w:rsidRPr="008E471D">
        <w:rPr>
          <w:rFonts w:ascii="Courier" w:hAnsi="Courier"/>
          <w:sz w:val="18"/>
          <w:szCs w:val="18"/>
        </w:rPr>
        <w:sym w:font="Wingdings" w:char="F0E0"/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es.caib.helium.properties.path=</w:t>
      </w:r>
      <w:r w:rsidR="006C3B7A" w:rsidRPr="006C3B7A">
        <w:rPr>
          <w:rFonts w:ascii="Courier" w:hAnsi="Courier"/>
          <w:sz w:val="18"/>
          <w:szCs w:val="18"/>
        </w:rPr>
        <w:t>file://</w:t>
      </w:r>
      <w:r>
        <w:rPr>
          <w:rFonts w:ascii="Courier" w:hAnsi="Courier"/>
          <w:sz w:val="18"/>
          <w:szCs w:val="18"/>
        </w:rPr>
        <w:t>/app/caib/helium/</w:t>
      </w:r>
      <w:r w:rsidR="006C3B7A">
        <w:rPr>
          <w:rFonts w:ascii="Courier" w:hAnsi="Courier"/>
          <w:sz w:val="18"/>
          <w:szCs w:val="18"/>
        </w:rPr>
        <w:t>helium.properties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&lt;/attribute&gt;</w:t>
      </w:r>
    </w:p>
    <w:p w:rsidR="00E22AE2" w:rsidRPr="00E22AE2" w:rsidRDefault="00E22AE2" w:rsidP="00E22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E22AE2">
        <w:rPr>
          <w:rFonts w:ascii="Courier" w:hAnsi="Courier"/>
          <w:sz w:val="18"/>
          <w:szCs w:val="18"/>
        </w:rPr>
        <w:t>&lt;/mbean&gt;</w:t>
      </w:r>
    </w:p>
    <w:p w:rsidR="00E22AE2" w:rsidRDefault="00E22AE2" w:rsidP="00E22AE2">
      <w:pPr>
        <w:ind w:left="708"/>
      </w:pPr>
      <w:r>
        <w:t>Haurem de configurar el paràmetre es.caib.helium.properties.path amb el path al fitxer de properties.</w:t>
      </w:r>
    </w:p>
    <w:p w:rsidR="00E22AE2" w:rsidRDefault="00E22AE2" w:rsidP="001D3CB4">
      <w:pPr>
        <w:pStyle w:val="Prrafodelista"/>
        <w:numPr>
          <w:ilvl w:val="0"/>
          <w:numId w:val="17"/>
        </w:numPr>
      </w:pPr>
      <w:r>
        <w:lastRenderedPageBreak/>
        <w:t>Crear un arxiu helium.sar que configuri el paràmetre es.caib.helium.properties.path i que conteng</w:t>
      </w:r>
      <w:r w:rsidR="000513EC">
        <w:t>ui el fitxer helium.properties.</w:t>
      </w:r>
    </w:p>
    <w:p w:rsidR="00E22AE2" w:rsidRDefault="00916436" w:rsidP="00E22AE2">
      <w:r>
        <w:t>Una explicació detallada de cada un dels paràmetres es pot trobar a l’annex I d’aquest document.</w:t>
      </w:r>
    </w:p>
    <w:p w:rsidR="00EE32C4" w:rsidRDefault="00EE32C4" w:rsidP="00EE32C4">
      <w:pPr>
        <w:pStyle w:val="Ttulo3"/>
      </w:pPr>
      <w:bookmarkStart w:id="11" w:name="_Toc369596475"/>
      <w:r>
        <w:t>Desplegament</w:t>
      </w:r>
      <w:r w:rsidR="00101F96">
        <w:t xml:space="preserve"> de l’aplicació</w:t>
      </w:r>
      <w:bookmarkEnd w:id="11"/>
    </w:p>
    <w:p w:rsidR="00101F96" w:rsidRDefault="00906FD1" w:rsidP="00101F96">
      <w:r>
        <w:t>Per al desplegament de l’aplicació</w:t>
      </w:r>
      <w:r w:rsidR="00916436">
        <w:t xml:space="preserve"> és necessari copiar l’arxiu helium.ear a dins el directori /server/default/deploycaib.</w:t>
      </w:r>
    </w:p>
    <w:p w:rsidR="009F3E82" w:rsidRDefault="009F3E82" w:rsidP="009F3E82">
      <w:pPr>
        <w:pStyle w:val="Ttulo3"/>
      </w:pPr>
      <w:bookmarkStart w:id="12" w:name="_Toc369596476"/>
      <w:r>
        <w:t>Verificar la instal·lació</w:t>
      </w:r>
      <w:bookmarkEnd w:id="12"/>
    </w:p>
    <w:p w:rsidR="009F3E82" w:rsidRDefault="009F3E82" w:rsidP="00101F96">
      <w:r>
        <w:t>Per a verificar la instal·lació s’ha d’iniciar el servidor amb els scripts del directori /bin. Una vegada hagi arrancat correctament es pot accedir a la següent URL per a comprovar la instal·lació:</w:t>
      </w:r>
    </w:p>
    <w:p w:rsidR="007354A5" w:rsidRDefault="00F868F2" w:rsidP="009F3E82">
      <w:pPr>
        <w:jc w:val="center"/>
      </w:pPr>
      <w:hyperlink w:history="1">
        <w:r w:rsidR="007354A5" w:rsidRPr="000112F4">
          <w:rPr>
            <w:rStyle w:val="Hipervnculo"/>
          </w:rPr>
          <w:t>http://&lt;ip_del_servidor&gt;:8080/helium</w:t>
        </w:r>
      </w:hyperlink>
    </w:p>
    <w:p w:rsidR="007354A5" w:rsidRDefault="007354A5">
      <w:r>
        <w:br w:type="page"/>
      </w:r>
    </w:p>
    <w:p w:rsidR="009F3E82" w:rsidRPr="00101F96" w:rsidRDefault="009F3E82" w:rsidP="009F3E82">
      <w:pPr>
        <w:jc w:val="center"/>
      </w:pPr>
    </w:p>
    <w:p w:rsidR="00C5417D" w:rsidRDefault="00C5417D" w:rsidP="00C5417D">
      <w:pPr>
        <w:pStyle w:val="Ttulo2"/>
        <w:numPr>
          <w:ilvl w:val="1"/>
          <w:numId w:val="1"/>
        </w:numPr>
      </w:pPr>
      <w:bookmarkStart w:id="13" w:name="_Toc369596477"/>
      <w:r>
        <w:t>Tomcat</w:t>
      </w:r>
      <w:bookmarkEnd w:id="13"/>
    </w:p>
    <w:p w:rsidR="000215FC" w:rsidRPr="000215FC" w:rsidRDefault="000215FC" w:rsidP="000215FC">
      <w:r>
        <w:t>Per desplegar Helium a damunt un servidor d’aplicacions Tomcat necessitareu tenir instal·lada la versió 6.0.</w:t>
      </w:r>
    </w:p>
    <w:p w:rsidR="000215FC" w:rsidRDefault="000215FC" w:rsidP="000215FC">
      <w:pPr>
        <w:pStyle w:val="Ttulo3"/>
      </w:pPr>
      <w:bookmarkStart w:id="14" w:name="_Toc369596478"/>
      <w:r>
        <w:t>Configuració de les llibreries</w:t>
      </w:r>
      <w:bookmarkEnd w:id="14"/>
    </w:p>
    <w:p w:rsidR="00DF1216" w:rsidRDefault="00DF1216" w:rsidP="000215FC">
      <w:r>
        <w:t>És necessari copiar els següents jars a dins el directori /lib del Tomcat:</w:t>
      </w:r>
    </w:p>
    <w:p w:rsidR="00DF1216" w:rsidRDefault="00DF1216" w:rsidP="00DF1216">
      <w:pPr>
        <w:pStyle w:val="Prrafodelista"/>
        <w:numPr>
          <w:ilvl w:val="0"/>
          <w:numId w:val="17"/>
        </w:numPr>
      </w:pPr>
      <w:r>
        <w:t>ojbc14.jar: Driver per accedir a la base de dades Oracle.</w:t>
      </w:r>
    </w:p>
    <w:p w:rsidR="000215FC" w:rsidRDefault="00DF1216" w:rsidP="00DF1216">
      <w:pPr>
        <w:pStyle w:val="Prrafodelista"/>
        <w:numPr>
          <w:ilvl w:val="0"/>
          <w:numId w:val="17"/>
        </w:numPr>
      </w:pPr>
      <w:r>
        <w:t>mail.jar i activation.jar: Per a poder disposar de la funcionalitat d’enviament de correus electrònics.</w:t>
      </w:r>
    </w:p>
    <w:p w:rsidR="00552E86" w:rsidRDefault="00552E86" w:rsidP="00DF1216">
      <w:pPr>
        <w:pStyle w:val="Prrafodelista"/>
        <w:numPr>
          <w:ilvl w:val="0"/>
          <w:numId w:val="17"/>
        </w:numPr>
      </w:pPr>
      <w:r>
        <w:t>Jbosssx.jar, jboss-client.jar, jboss-transaction-client.jar, jnp-client.jar, jboss-j2ee.jar, jboss-common-client.jar</w:t>
      </w:r>
      <w:r w:rsidR="006F0F2B">
        <w:t xml:space="preserve"> (agafades del directori client de J</w:t>
      </w:r>
      <w:r w:rsidR="008E471D">
        <w:t>b</w:t>
      </w:r>
      <w:r w:rsidR="006F0F2B">
        <w:t>oss)</w:t>
      </w:r>
      <w:r>
        <w:t xml:space="preserve">: </w:t>
      </w:r>
      <w:r w:rsidR="001F467F">
        <w:t xml:space="preserve">Només en el cas que es vulgui </w:t>
      </w:r>
      <w:r>
        <w:t>emprar la implementació del plugin de registre de la CAIB, que accedeix emprant cridades a EJBs.</w:t>
      </w:r>
    </w:p>
    <w:p w:rsidR="00D41569" w:rsidRDefault="00D64815" w:rsidP="000215FC">
      <w:pPr>
        <w:pStyle w:val="Ttulo3"/>
      </w:pPr>
      <w:bookmarkStart w:id="15" w:name="_Toc369596479"/>
      <w:r>
        <w:t>Configuració del datasource</w:t>
      </w:r>
      <w:bookmarkEnd w:id="15"/>
    </w:p>
    <w:p w:rsidR="00D64815" w:rsidRDefault="00203E3B" w:rsidP="00D64815">
      <w:r>
        <w:t>Per a configurar la connexió a la base de dades s’ha de modificar el fitxer /conf/context.xml i afegir el següent:</w:t>
      </w:r>
    </w:p>
    <w:p w:rsidR="00203E3B" w:rsidRPr="00203E3B" w:rsidRDefault="00164E6C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&lt;Resource </w:t>
      </w:r>
      <w:r w:rsidR="00203E3B" w:rsidRPr="00203E3B">
        <w:rPr>
          <w:rFonts w:ascii="Courier" w:hAnsi="Courier"/>
          <w:sz w:val="18"/>
          <w:szCs w:val="18"/>
        </w:rPr>
        <w:t>name=</w:t>
      </w:r>
      <w:r w:rsidR="008E471D">
        <w:rPr>
          <w:rFonts w:ascii="Courier" w:hAnsi="Courier"/>
          <w:sz w:val="18"/>
          <w:szCs w:val="18"/>
        </w:rPr>
        <w:t>”</w:t>
      </w:r>
      <w:r w:rsidR="00203E3B" w:rsidRPr="00203E3B">
        <w:rPr>
          <w:rFonts w:ascii="Courier" w:hAnsi="Courier"/>
          <w:sz w:val="18"/>
          <w:szCs w:val="18"/>
        </w:rPr>
        <w:t>jdbc/heliumDS</w:t>
      </w:r>
      <w:r w:rsidR="008E471D">
        <w:rPr>
          <w:rFonts w:ascii="Courier" w:hAnsi="Courier"/>
          <w:sz w:val="18"/>
          <w:szCs w:val="18"/>
        </w:rPr>
        <w:t>”</w:t>
      </w:r>
      <w:r w:rsidR="00203E3B"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auth=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Container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type=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javax.sql.DataSource</w:t>
      </w:r>
      <w:r w:rsidR="008E471D">
        <w:rPr>
          <w:rFonts w:ascii="Courier" w:hAnsi="Courier"/>
          <w:sz w:val="18"/>
          <w:szCs w:val="18"/>
        </w:rPr>
        <w:t>”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 w:rsidRPr="00203E3B">
        <w:rPr>
          <w:rFonts w:ascii="Courier" w:hAnsi="Courier"/>
          <w:sz w:val="18"/>
          <w:szCs w:val="18"/>
        </w:rPr>
        <w:t>maxActive=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10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maxIdle=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6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maxWait=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5000</w:t>
      </w:r>
      <w:r w:rsidR="008E471D">
        <w:rPr>
          <w:rFonts w:ascii="Courier" w:hAnsi="Courier"/>
          <w:sz w:val="18"/>
          <w:szCs w:val="18"/>
        </w:rPr>
        <w:t>”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  <w:t>username=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password=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 xml:space="preserve"> </w:t>
      </w:r>
    </w:p>
    <w:p w:rsidR="00203E3B" w:rsidRPr="00203E3B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>driverClassName=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oracle.jdbc.driver.OracleDriver</w:t>
      </w:r>
      <w:r w:rsidR="008E471D">
        <w:rPr>
          <w:rFonts w:ascii="Courier" w:hAnsi="Courier"/>
          <w:sz w:val="18"/>
          <w:szCs w:val="18"/>
        </w:rPr>
        <w:t>”</w:t>
      </w:r>
    </w:p>
    <w:p w:rsidR="00203E3B" w:rsidRPr="00E22AE2" w:rsidRDefault="00203E3B" w:rsidP="00203E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203E3B">
        <w:rPr>
          <w:rFonts w:ascii="Courier" w:hAnsi="Courier"/>
          <w:sz w:val="18"/>
          <w:szCs w:val="18"/>
        </w:rPr>
        <w:tab/>
        <w:t>url=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jdbc:oracle:thin:@</w:t>
      </w:r>
      <w:r>
        <w:rPr>
          <w:rFonts w:ascii="Courier" w:hAnsi="Courier"/>
          <w:sz w:val="18"/>
          <w:szCs w:val="18"/>
        </w:rPr>
        <w:t>192.168.0.1</w:t>
      </w:r>
      <w:r w:rsidRPr="00203E3B">
        <w:rPr>
          <w:rFonts w:ascii="Courier" w:hAnsi="Courier"/>
          <w:sz w:val="18"/>
          <w:szCs w:val="18"/>
        </w:rPr>
        <w:t>:1521:</w:t>
      </w:r>
      <w:r>
        <w:rPr>
          <w:rFonts w:ascii="Courier" w:hAnsi="Courier"/>
          <w:sz w:val="18"/>
          <w:szCs w:val="18"/>
        </w:rPr>
        <w:t>xe</w:t>
      </w:r>
      <w:r w:rsidR="008E471D">
        <w:rPr>
          <w:rFonts w:ascii="Courier" w:hAnsi="Courier"/>
          <w:sz w:val="18"/>
          <w:szCs w:val="18"/>
        </w:rPr>
        <w:t>”</w:t>
      </w:r>
      <w:r w:rsidRPr="00203E3B">
        <w:rPr>
          <w:rFonts w:ascii="Courier" w:hAnsi="Courier"/>
          <w:sz w:val="18"/>
          <w:szCs w:val="18"/>
        </w:rPr>
        <w:t>/&gt;</w:t>
      </w:r>
    </w:p>
    <w:p w:rsidR="00203E3B" w:rsidRDefault="00203E3B" w:rsidP="00D64815">
      <w:r>
        <w:t>Haurem de modificar els següents paràmetres per a reflexar la configuració d’accés a base de dades: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url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username</w:t>
      </w:r>
    </w:p>
    <w:p w:rsidR="00203E3B" w:rsidRDefault="00203E3B" w:rsidP="00203E3B">
      <w:pPr>
        <w:pStyle w:val="Prrafodelista"/>
        <w:numPr>
          <w:ilvl w:val="0"/>
          <w:numId w:val="18"/>
        </w:numPr>
      </w:pPr>
      <w:r>
        <w:t>password</w:t>
      </w:r>
    </w:p>
    <w:p w:rsidR="00D64815" w:rsidRDefault="00D64815" w:rsidP="00D64815">
      <w:pPr>
        <w:pStyle w:val="Ttulo3"/>
      </w:pPr>
      <w:bookmarkStart w:id="16" w:name="_Toc369596480"/>
      <w:r>
        <w:t>Configuració del servei d’enviament de correus</w:t>
      </w:r>
      <w:bookmarkEnd w:id="16"/>
    </w:p>
    <w:p w:rsidR="00D64815" w:rsidRDefault="00460B8A" w:rsidP="00D64815">
      <w:r>
        <w:t xml:space="preserve">Per a configurar </w:t>
      </w:r>
      <w:r w:rsidR="00164E6C">
        <w:t>el servei d’enviament de coreus</w:t>
      </w:r>
      <w:r>
        <w:t xml:space="preserve"> s’ha de modificar el fitxer /conf/context.xml i afegir el següent:</w:t>
      </w:r>
    </w:p>
    <w:p w:rsidR="00460B8A" w:rsidRPr="00460B8A" w:rsidRDefault="00164E6C" w:rsidP="00460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 xml:space="preserve">&lt;Resource </w:t>
      </w:r>
      <w:r w:rsidR="00460B8A" w:rsidRPr="00460B8A">
        <w:rPr>
          <w:rFonts w:ascii="Courier" w:hAnsi="Courier"/>
          <w:sz w:val="18"/>
          <w:szCs w:val="18"/>
        </w:rPr>
        <w:t>name=</w:t>
      </w:r>
      <w:r w:rsidR="008E471D">
        <w:rPr>
          <w:rFonts w:ascii="Courier" w:hAnsi="Courier"/>
          <w:sz w:val="18"/>
          <w:szCs w:val="18"/>
        </w:rPr>
        <w:t>”</w:t>
      </w:r>
      <w:r w:rsidR="00460B8A" w:rsidRPr="00460B8A">
        <w:rPr>
          <w:rFonts w:ascii="Courier" w:hAnsi="Courier"/>
          <w:sz w:val="18"/>
          <w:szCs w:val="18"/>
        </w:rPr>
        <w:t>mail/heliumSession</w:t>
      </w:r>
      <w:r w:rsidR="008E471D">
        <w:rPr>
          <w:rFonts w:ascii="Courier" w:hAnsi="Courier"/>
          <w:sz w:val="18"/>
          <w:szCs w:val="18"/>
        </w:rPr>
        <w:t>”</w:t>
      </w:r>
      <w:r w:rsidR="00460B8A" w:rsidRPr="00460B8A">
        <w:rPr>
          <w:rFonts w:ascii="Courier" w:hAnsi="Courier"/>
          <w:sz w:val="18"/>
          <w:szCs w:val="18"/>
        </w:rPr>
        <w:t xml:space="preserve">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t>auth=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Container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 xml:space="preserve"> </w:t>
      </w:r>
    </w:p>
    <w:p w:rsidR="00460B8A" w:rsidRPr="00460B8A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t>type=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javax.mail.Session</w:t>
      </w:r>
      <w:r w:rsidR="008E471D">
        <w:rPr>
          <w:rFonts w:ascii="Courier" w:hAnsi="Courier"/>
          <w:sz w:val="18"/>
          <w:szCs w:val="18"/>
        </w:rPr>
        <w:t>”</w:t>
      </w:r>
    </w:p>
    <w:p w:rsidR="00460B8A" w:rsidRPr="00E22AE2" w:rsidRDefault="00460B8A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460B8A">
        <w:rPr>
          <w:rFonts w:ascii="Courier" w:hAnsi="Courier"/>
          <w:sz w:val="18"/>
          <w:szCs w:val="18"/>
        </w:rPr>
        <w:lastRenderedPageBreak/>
        <w:t>mail.smtp.host=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mail.limit.es</w:t>
      </w:r>
      <w:r w:rsidR="008E471D">
        <w:rPr>
          <w:rFonts w:ascii="Courier" w:hAnsi="Courier"/>
          <w:sz w:val="18"/>
          <w:szCs w:val="18"/>
        </w:rPr>
        <w:t>”</w:t>
      </w:r>
      <w:r w:rsidRPr="00460B8A">
        <w:rPr>
          <w:rFonts w:ascii="Courier" w:hAnsi="Courier"/>
          <w:sz w:val="18"/>
          <w:szCs w:val="18"/>
        </w:rPr>
        <w:t>/&gt;</w:t>
      </w:r>
    </w:p>
    <w:p w:rsidR="00460B8A" w:rsidRDefault="00460B8A" w:rsidP="00460B8A">
      <w:r>
        <w:t>Haurem de modificar els següents paràmetres per a reflexar la configuració de servidor de correu:</w:t>
      </w:r>
    </w:p>
    <w:p w:rsidR="00460B8A" w:rsidRDefault="00460B8A" w:rsidP="00460B8A">
      <w:pPr>
        <w:pStyle w:val="Prrafodelista"/>
        <w:numPr>
          <w:ilvl w:val="0"/>
          <w:numId w:val="19"/>
        </w:numPr>
      </w:pPr>
      <w:r>
        <w:t>mail.smtp.host</w:t>
      </w:r>
    </w:p>
    <w:p w:rsidR="00D64815" w:rsidRDefault="00D64815" w:rsidP="00D64815">
      <w:pPr>
        <w:pStyle w:val="Ttulo3"/>
      </w:pPr>
      <w:bookmarkStart w:id="17" w:name="_Toc369596481"/>
      <w:r>
        <w:t>Configuració del login</w:t>
      </w:r>
      <w:bookmarkEnd w:id="17"/>
    </w:p>
    <w:p w:rsidR="00D64815" w:rsidRDefault="00164E6C" w:rsidP="00D64815">
      <w:r>
        <w:t>Per a la configuració del login s’ha de modificar el fitxer /conf/context.xml i afegir el següent: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&lt;Realm</w:t>
      </w:r>
      <w:r w:rsidRPr="00164E6C"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 xml:space="preserve"> </w:t>
      </w:r>
      <w:r w:rsidRPr="00164E6C">
        <w:rPr>
          <w:rFonts w:ascii="Courier" w:hAnsi="Courier"/>
          <w:sz w:val="18"/>
          <w:szCs w:val="18"/>
        </w:rPr>
        <w:t>className=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org.apache.catalina.realm.JDBCRealm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connectionName=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connectionPassword=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helium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connectionURL=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jdbc:oracle:thin:@</w:t>
      </w:r>
      <w:r w:rsidR="00604577">
        <w:rPr>
          <w:rFonts w:ascii="Courier" w:hAnsi="Courier"/>
          <w:sz w:val="18"/>
          <w:szCs w:val="18"/>
        </w:rPr>
        <w:t>192.168.0.1</w:t>
      </w:r>
      <w:r w:rsidRPr="00164E6C">
        <w:rPr>
          <w:rFonts w:ascii="Courier" w:hAnsi="Courier"/>
          <w:sz w:val="18"/>
          <w:szCs w:val="18"/>
        </w:rPr>
        <w:t>:1521:</w:t>
      </w:r>
      <w:r w:rsidR="00604577">
        <w:rPr>
          <w:rFonts w:ascii="Courier" w:hAnsi="Courier"/>
          <w:sz w:val="18"/>
          <w:szCs w:val="18"/>
        </w:rPr>
        <w:t>xe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driverName=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oracle.jdbc.driver.OracleDriver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userTable=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hel_usuari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userRoleTable=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hel_usuari_permis</w:t>
      </w:r>
      <w:r w:rsidR="008E471D">
        <w:rPr>
          <w:rFonts w:ascii="Courier" w:hAnsi="Courier"/>
          <w:sz w:val="18"/>
          <w:szCs w:val="18"/>
        </w:rPr>
        <w:t>”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userNameCol=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codi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ab/>
        <w:t>userCredCol=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contrasenya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 xml:space="preserve"> </w:t>
      </w:r>
    </w:p>
    <w:p w:rsidR="00164E6C" w:rsidRPr="00164E6C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ab/>
      </w:r>
      <w:r w:rsidRPr="00164E6C">
        <w:rPr>
          <w:rFonts w:ascii="Courier" w:hAnsi="Courier"/>
          <w:sz w:val="18"/>
          <w:szCs w:val="18"/>
        </w:rPr>
        <w:t>roleNameCol=</w:t>
      </w:r>
      <w:r w:rsidR="008E471D">
        <w:rPr>
          <w:rFonts w:ascii="Courier" w:hAnsi="Courier"/>
          <w:sz w:val="18"/>
          <w:szCs w:val="18"/>
        </w:rPr>
        <w:t>”</w:t>
      </w:r>
      <w:r w:rsidRPr="00164E6C">
        <w:rPr>
          <w:rFonts w:ascii="Courier" w:hAnsi="Courier"/>
          <w:sz w:val="18"/>
          <w:szCs w:val="18"/>
        </w:rPr>
        <w:t>permis"</w:t>
      </w:r>
    </w:p>
    <w:p w:rsidR="00164E6C" w:rsidRPr="00E22AE2" w:rsidRDefault="00164E6C" w:rsidP="00164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709" w:firstLine="707"/>
        <w:rPr>
          <w:rFonts w:ascii="Courier" w:hAnsi="Courier"/>
          <w:sz w:val="18"/>
          <w:szCs w:val="18"/>
        </w:rPr>
      </w:pPr>
      <w:r w:rsidRPr="00164E6C">
        <w:rPr>
          <w:rFonts w:ascii="Courier" w:hAnsi="Courier"/>
          <w:sz w:val="18"/>
          <w:szCs w:val="18"/>
        </w:rPr>
        <w:t>digest="MD5"/&gt;</w:t>
      </w:r>
    </w:p>
    <w:p w:rsidR="00604577" w:rsidRDefault="00604577" w:rsidP="00604577">
      <w:r>
        <w:t>Haurem de modificar els següents paràmetres per a reflexar la configuració d’accés a base de dades:</w:t>
      </w:r>
    </w:p>
    <w:p w:rsidR="004E140E" w:rsidRDefault="004E140E" w:rsidP="00604577">
      <w:pPr>
        <w:pStyle w:val="Prrafodelista"/>
        <w:numPr>
          <w:ilvl w:val="0"/>
          <w:numId w:val="18"/>
        </w:numPr>
      </w:pPr>
      <w:r w:rsidRPr="004E140E">
        <w:t xml:space="preserve">connectionURL </w:t>
      </w:r>
    </w:p>
    <w:p w:rsidR="00604577" w:rsidRDefault="004E140E" w:rsidP="00604577">
      <w:pPr>
        <w:pStyle w:val="Prrafodelista"/>
        <w:numPr>
          <w:ilvl w:val="0"/>
          <w:numId w:val="18"/>
        </w:numPr>
      </w:pPr>
      <w:r>
        <w:t>connectionName</w:t>
      </w:r>
    </w:p>
    <w:p w:rsidR="00604577" w:rsidRDefault="004E140E" w:rsidP="00604577">
      <w:pPr>
        <w:pStyle w:val="Prrafodelista"/>
        <w:numPr>
          <w:ilvl w:val="0"/>
          <w:numId w:val="18"/>
        </w:numPr>
      </w:pPr>
      <w:r>
        <w:t>connectionP</w:t>
      </w:r>
      <w:r w:rsidR="00604577">
        <w:t>assword</w:t>
      </w:r>
    </w:p>
    <w:p w:rsidR="00164E6C" w:rsidRDefault="00604577" w:rsidP="00D64815">
      <w:r>
        <w:t>Aquesta configuració empra les taules internes de Helium</w:t>
      </w:r>
      <w:r w:rsidR="004E140E">
        <w:t xml:space="preserve"> per a autenticar els usuaris i aconseguir els seus ROLs. Si voleu emprar una altre font d’usuaris diferent Tomcat ofereix la possibilitat d’emprar diferents Realms. Per a més informació podeu consultar la documentació oficial de Tomcat.</w:t>
      </w:r>
    </w:p>
    <w:p w:rsidR="00FA0FF6" w:rsidRDefault="00FA0FF6" w:rsidP="00FA0FF6">
      <w:pPr>
        <w:pStyle w:val="Ttulo3"/>
      </w:pPr>
      <w:bookmarkStart w:id="18" w:name="_Toc369596482"/>
      <w:r>
        <w:t>Parametrització</w:t>
      </w:r>
      <w:bookmarkEnd w:id="18"/>
    </w:p>
    <w:p w:rsidR="00657DB1" w:rsidRDefault="00657DB1" w:rsidP="00657DB1">
      <w:r>
        <w:t>La parametrització de l’aplicació es fa mitjançant un fitxer helium.properties. El contingut d’aquest fitxer es pot veure amb detall a l’Annex I.</w:t>
      </w:r>
    </w:p>
    <w:p w:rsidR="00657DB1" w:rsidRPr="00657DB1" w:rsidRDefault="00657DB1" w:rsidP="00657DB1">
      <w:r>
        <w:t>Aquest fitxer l’haurem de copiar en un directori del servidor i configurar el seu path al servidor d’aplicacions.</w:t>
      </w:r>
    </w:p>
    <w:p w:rsidR="00657DB1" w:rsidRDefault="00657DB1" w:rsidP="00657DB1">
      <w:pPr>
        <w:tabs>
          <w:tab w:val="left" w:pos="3090"/>
        </w:tabs>
      </w:pPr>
      <w:r>
        <w:t>Amb Tomcat la localització d’aquest arxiu de properties s’ha de configurar a l’arxiu /bin/catalina.bat (/bin/catalina.sh en Linux). En aquest arxiu s’ha d’afegir el següent a la variable d’entorn JAVA_OPTS:</w:t>
      </w:r>
    </w:p>
    <w:p w:rsidR="00657DB1" w:rsidRDefault="00657DB1" w:rsidP="00657DB1">
      <w:pPr>
        <w:tabs>
          <w:tab w:val="left" w:pos="3090"/>
        </w:tabs>
        <w:rPr>
          <w:rFonts w:ascii="Courier New" w:hAnsi="Courier New" w:cs="Courier New"/>
          <w:b/>
          <w:sz w:val="16"/>
          <w:szCs w:val="16"/>
        </w:rPr>
      </w:pPr>
      <w:r w:rsidRPr="00602EEA">
        <w:rPr>
          <w:rFonts w:ascii="Courier New" w:hAnsi="Courier New" w:cs="Courier New"/>
          <w:b/>
          <w:sz w:val="16"/>
          <w:szCs w:val="16"/>
        </w:rPr>
        <w:t>-Des.caib.helium.properties.path=</w:t>
      </w:r>
      <w:r w:rsidR="00EF54AF">
        <w:rPr>
          <w:rFonts w:ascii="Courier New" w:hAnsi="Courier New" w:cs="Courier New"/>
          <w:b/>
          <w:sz w:val="16"/>
          <w:szCs w:val="16"/>
        </w:rPr>
        <w:t>file://</w:t>
      </w:r>
      <w:r>
        <w:rPr>
          <w:rFonts w:ascii="Courier New" w:hAnsi="Courier New" w:cs="Courier New"/>
          <w:b/>
          <w:sz w:val="16"/>
          <w:szCs w:val="16"/>
        </w:rPr>
        <w:t>/a</w:t>
      </w:r>
      <w:r w:rsidRPr="00657DB1">
        <w:rPr>
          <w:rFonts w:ascii="Courier New" w:hAnsi="Courier New" w:cs="Courier New"/>
          <w:b/>
          <w:sz w:val="16"/>
          <w:szCs w:val="16"/>
        </w:rPr>
        <w:t>pp/caib/helium/helium.properties</w:t>
      </w:r>
    </w:p>
    <w:p w:rsidR="00657DB1" w:rsidRDefault="00657DB1" w:rsidP="00657DB1">
      <w:r>
        <w:lastRenderedPageBreak/>
        <w:t>El valor “/app/caib/helium/</w:t>
      </w:r>
      <w:r w:rsidRPr="00E22AE2">
        <w:t>helium.properties</w:t>
      </w:r>
      <w:r>
        <w:t>” s’ha de configurar amb el path a on haguem situat el fitxer de properties.</w:t>
      </w:r>
    </w:p>
    <w:p w:rsidR="00FA0FF6" w:rsidRDefault="00FA0FF6" w:rsidP="00FA0FF6">
      <w:pPr>
        <w:pStyle w:val="Ttulo3"/>
      </w:pPr>
      <w:bookmarkStart w:id="19" w:name="_Toc369596483"/>
      <w:r>
        <w:t>Desplegament de l’aplicació</w:t>
      </w:r>
      <w:bookmarkEnd w:id="19"/>
    </w:p>
    <w:p w:rsidR="00FA0FF6" w:rsidRDefault="006B732C" w:rsidP="00D64815">
      <w:r>
        <w:t>Per al desplegament de l’aplicació és necessari copiar l’arxiu helium.war a dins el directori /webapps.</w:t>
      </w:r>
    </w:p>
    <w:p w:rsidR="00FA0FF6" w:rsidRDefault="00FA0FF6" w:rsidP="00FA0FF6">
      <w:pPr>
        <w:pStyle w:val="Ttulo3"/>
      </w:pPr>
      <w:bookmarkStart w:id="20" w:name="_Toc369596484"/>
      <w:r>
        <w:t>Verificar la instal·lació</w:t>
      </w:r>
      <w:bookmarkEnd w:id="20"/>
    </w:p>
    <w:p w:rsidR="006B732C" w:rsidRDefault="006B732C" w:rsidP="006B732C">
      <w:r>
        <w:t>Per a verificar la instal·lació s’ha d’iniciar el servidor amb els scripts del directori /bin. Una vegada hagi arrancat correctament es pot accedir a la següent URL per a comprovar la instal·lació:</w:t>
      </w:r>
    </w:p>
    <w:p w:rsidR="006B732C" w:rsidRPr="006B732C" w:rsidRDefault="00F868F2" w:rsidP="006B732C">
      <w:pPr>
        <w:jc w:val="center"/>
      </w:pPr>
      <w:hyperlink w:history="1">
        <w:r w:rsidR="006B732C" w:rsidRPr="000112F4">
          <w:rPr>
            <w:rStyle w:val="Hipervnculo"/>
          </w:rPr>
          <w:t>http://&lt;ip_del_servidor&gt;:8080/helium</w:t>
        </w:r>
      </w:hyperlink>
    </w:p>
    <w:p w:rsidR="00D41569" w:rsidRDefault="00D41569">
      <w:r>
        <w:br w:type="page"/>
      </w:r>
    </w:p>
    <w:p w:rsidR="00D41569" w:rsidRDefault="00B01EDE" w:rsidP="00B01EDE">
      <w:pPr>
        <w:pStyle w:val="Ttulo1"/>
      </w:pPr>
      <w:bookmarkStart w:id="21" w:name="_Toc369596485"/>
      <w:r>
        <w:lastRenderedPageBreak/>
        <w:t>Annex I</w:t>
      </w:r>
      <w:r w:rsidR="00986531">
        <w:t>: Paràmetres de configuració</w:t>
      </w:r>
      <w:bookmarkEnd w:id="21"/>
    </w:p>
    <w:p w:rsidR="00080EFA" w:rsidRDefault="00E20F0F" w:rsidP="00080EFA">
      <w:r>
        <w:t>Les opcions de configuració disponibles per Helium es poden gestionar des del fitxer helium.properties. A continuació es detallen els diferents paràmetres que podem configurar en aque</w:t>
      </w:r>
      <w:r w:rsidR="00FF505E">
        <w:t>st fitxer</w:t>
      </w:r>
      <w:r w:rsidR="008B2275">
        <w:t>.</w:t>
      </w:r>
    </w:p>
    <w:p w:rsidR="008B2275" w:rsidRDefault="008B2275" w:rsidP="008B2275">
      <w:pPr>
        <w:pStyle w:val="Ttulo2"/>
      </w:pPr>
      <w:bookmarkStart w:id="22" w:name="_Toc369596486"/>
      <w:r>
        <w:t>Paràmetres generals</w:t>
      </w:r>
      <w:bookmarkEnd w:id="22"/>
    </w:p>
    <w:tbl>
      <w:tblPr>
        <w:tblStyle w:val="Listaclara-nfasis12"/>
        <w:tblW w:w="8755" w:type="dxa"/>
        <w:tblLayout w:type="fixed"/>
        <w:tblLook w:val="04A0"/>
      </w:tblPr>
      <w:tblGrid>
        <w:gridCol w:w="3794"/>
        <w:gridCol w:w="283"/>
        <w:gridCol w:w="4678"/>
      </w:tblGrid>
      <w:tr w:rsidR="00C423F2" w:rsidRPr="005475F4" w:rsidTr="00494E71">
        <w:trPr>
          <w:cnfStyle w:val="100000000000"/>
          <w:trHeight w:val="345"/>
        </w:trPr>
        <w:tc>
          <w:tcPr>
            <w:cnfStyle w:val="001000000000"/>
            <w:tcW w:w="3794" w:type="dxa"/>
            <w:vAlign w:val="center"/>
          </w:tcPr>
          <w:p w:rsidR="00B9082A" w:rsidRPr="005475F4" w:rsidRDefault="005475F4" w:rsidP="005475F4">
            <w:pPr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Paràmetre</w:t>
            </w:r>
          </w:p>
        </w:tc>
        <w:tc>
          <w:tcPr>
            <w:tcW w:w="4961" w:type="dxa"/>
            <w:gridSpan w:val="2"/>
            <w:vAlign w:val="center"/>
          </w:tcPr>
          <w:p w:rsidR="00B9082A" w:rsidRPr="005475F4" w:rsidRDefault="00B9082A" w:rsidP="005475F4">
            <w:pPr>
              <w:jc w:val="center"/>
              <w:cnfStyle w:val="100000000000"/>
              <w:rPr>
                <w:color w:val="FFFFFF"/>
                <w:sz w:val="22"/>
                <w:szCs w:val="22"/>
              </w:rPr>
            </w:pPr>
            <w:r w:rsidRPr="005475F4">
              <w:rPr>
                <w:color w:val="FFFFFF"/>
                <w:sz w:val="22"/>
                <w:szCs w:val="22"/>
              </w:rPr>
              <w:t>Descripció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app.base.url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Adreça URL de l’aplicació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app.fileupload.maxsize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Mida màxima permesa dels arxius pujats amb HTTP</w:t>
            </w:r>
          </w:p>
        </w:tc>
      </w:tr>
      <w:tr w:rsidR="00043FFD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043FFD" w:rsidRPr="005475F4" w:rsidRDefault="00043FFD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app.persones.actiu</w:t>
            </w:r>
          </w:p>
        </w:tc>
        <w:tc>
          <w:tcPr>
            <w:tcW w:w="4678" w:type="dxa"/>
          </w:tcPr>
          <w:p w:rsidR="00043FFD" w:rsidRPr="005475F4" w:rsidRDefault="00043FFD" w:rsidP="00043FFD">
            <w:pPr>
              <w:cnfStyle w:val="000000100000"/>
            </w:pPr>
            <w:r w:rsidRPr="005475F4">
              <w:t>Habilitar la gestió de persones</w:t>
            </w:r>
            <w:r>
              <w:t xml:space="preserve"> al menú de configuració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="00043FFD">
              <w:rPr>
                <w:rFonts w:cs="Courier New"/>
                <w:color w:val="000000" w:themeColor="text1"/>
                <w:sz w:val="22"/>
                <w:szCs w:val="22"/>
              </w:rPr>
              <w:t>rols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</w:p>
        </w:tc>
        <w:tc>
          <w:tcPr>
            <w:tcW w:w="4678" w:type="dxa"/>
          </w:tcPr>
          <w:p w:rsidR="00B9082A" w:rsidRPr="005475F4" w:rsidRDefault="00B9082A" w:rsidP="00043FFD">
            <w:pPr>
              <w:cnfStyle w:val="000000000000"/>
            </w:pPr>
            <w:r w:rsidRPr="005475F4">
              <w:t xml:space="preserve">Habilitar la gestió de </w:t>
            </w:r>
            <w:r w:rsidR="00043FFD">
              <w:t>rols al menú de configuració</w:t>
            </w:r>
          </w:p>
        </w:tc>
      </w:tr>
      <w:tr w:rsidR="00BE2F32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E2F32" w:rsidRPr="005475F4" w:rsidRDefault="00BE2F32" w:rsidP="00BE2F32">
            <w:pPr>
              <w:rPr>
                <w:rFonts w:cs="Courier New"/>
                <w:color w:val="000000" w:themeColor="text1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app.persones.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readonly</w:t>
            </w:r>
          </w:p>
        </w:tc>
        <w:tc>
          <w:tcPr>
            <w:tcW w:w="4678" w:type="dxa"/>
          </w:tcPr>
          <w:p w:rsidR="00BE2F32" w:rsidRPr="005475F4" w:rsidRDefault="00043FFD" w:rsidP="00043FFD">
            <w:pPr>
              <w:cnfStyle w:val="000000100000"/>
            </w:pPr>
            <w:r>
              <w:t xml:space="preserve">No es permetrà l’alta, baixa o modificació de persones. </w:t>
            </w:r>
            <w:r w:rsidR="00BE2F32">
              <w:t xml:space="preserve">Només es permetrà editar els </w:t>
            </w:r>
            <w:r>
              <w:t>seus rols.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app.organigrama.actiu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Habilitar l’accés a la gestió de l’organigrama</w:t>
            </w:r>
            <w:r w:rsidR="00043FFD">
              <w:t xml:space="preserve"> des del menú de l’entorn</w:t>
            </w:r>
            <w:r w:rsidR="009D32F1">
              <w:t>.</w:t>
            </w:r>
          </w:p>
        </w:tc>
      </w:tr>
      <w:tr w:rsidR="009D32F1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app.numexp.expression</w:t>
            </w:r>
          </w:p>
        </w:tc>
        <w:tc>
          <w:tcPr>
            <w:tcW w:w="4678" w:type="dxa"/>
          </w:tcPr>
          <w:p w:rsidR="008E471D" w:rsidRDefault="009D32F1" w:rsidP="00E97446">
            <w:pPr>
              <w:cnfStyle w:val="000000100000"/>
            </w:pPr>
            <w:r w:rsidRPr="005475F4">
              <w:t>Generador del número d’expedient per defecte</w:t>
            </w:r>
            <w:r w:rsidR="008E471D">
              <w:t>.</w:t>
            </w:r>
            <w:r w:rsidR="008E471D">
              <w:br/>
              <w:t>Pot incloure :</w:t>
            </w:r>
          </w:p>
          <w:p w:rsidR="009D32F1" w:rsidRDefault="008E471D" w:rsidP="00007FF9">
            <w:pPr>
              <w:pStyle w:val="Prrafodelista"/>
              <w:numPr>
                <w:ilvl w:val="0"/>
                <w:numId w:val="24"/>
              </w:numPr>
              <w:ind w:left="601"/>
              <w:cnfStyle w:val="000000100000"/>
            </w:pPr>
            <w:r w:rsidRPr="008E471D">
              <w:t>${seq}</w:t>
            </w:r>
            <w:r>
              <w:t xml:space="preserve">: </w:t>
            </w:r>
            <w:r w:rsidR="00F41A96">
              <w:t>número de seqüència (autoincrement)</w:t>
            </w:r>
          </w:p>
          <w:p w:rsidR="00F41A96" w:rsidRDefault="00F41A96" w:rsidP="00007FF9">
            <w:pPr>
              <w:pStyle w:val="Prrafodelista"/>
              <w:numPr>
                <w:ilvl w:val="0"/>
                <w:numId w:val="24"/>
              </w:numPr>
              <w:ind w:left="601"/>
              <w:cnfStyle w:val="000000100000"/>
            </w:pPr>
            <w:r>
              <w:t>${any}: execici actual</w:t>
            </w:r>
          </w:p>
          <w:p w:rsidR="00F41A96" w:rsidRPr="008E471D" w:rsidRDefault="00F41A96" w:rsidP="00007FF9">
            <w:pPr>
              <w:pStyle w:val="Prrafodelista"/>
              <w:numPr>
                <w:ilvl w:val="0"/>
                <w:numId w:val="24"/>
              </w:numPr>
              <w:ind w:left="601"/>
              <w:cnfStyle w:val="000000100000"/>
            </w:pPr>
            <w:r>
              <w:t>Constants</w:t>
            </w:r>
          </w:p>
        </w:tc>
      </w:tr>
      <w:tr w:rsidR="009D32F1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idiomes.disponibles</w:t>
            </w:r>
          </w:p>
        </w:tc>
        <w:tc>
          <w:tcPr>
            <w:tcW w:w="4678" w:type="dxa"/>
          </w:tcPr>
          <w:p w:rsidR="009D32F1" w:rsidRPr="005475F4" w:rsidRDefault="009D32F1" w:rsidP="00E97446">
            <w:pPr>
              <w:cnfStyle w:val="000000000000"/>
            </w:pPr>
            <w:r>
              <w:t>Idiomes disponibles per a l’usuari al selector d’idioma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idiomes.defecte</w:t>
            </w:r>
          </w:p>
        </w:tc>
        <w:tc>
          <w:tcPr>
            <w:tcW w:w="4678" w:type="dxa"/>
          </w:tcPr>
          <w:p w:rsidR="00B9082A" w:rsidRPr="005475F4" w:rsidRDefault="009D32F1" w:rsidP="009D32F1">
            <w:pPr>
              <w:cnfStyle w:val="000000100000"/>
            </w:pPr>
            <w:r>
              <w:t>Idioma per defecte per als usuaris que no ho haguin especificat</w:t>
            </w:r>
          </w:p>
        </w:tc>
      </w:tr>
      <w:tr w:rsidR="00494E71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494E71" w:rsidRPr="00494E71" w:rsidRDefault="00F868F2" w:rsidP="009D32F1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app.logout.actiu</w:t>
            </w:r>
          </w:p>
        </w:tc>
        <w:tc>
          <w:tcPr>
            <w:tcW w:w="4678" w:type="dxa"/>
          </w:tcPr>
          <w:p w:rsidR="00494E71" w:rsidRDefault="00494E71" w:rsidP="00494E71">
            <w:pPr>
              <w:cnfStyle w:val="000000000000"/>
            </w:pPr>
            <w:r>
              <w:t>H</w:t>
            </w:r>
            <w:r w:rsidRPr="00494E71">
              <w:t>abilitar el botó de logout</w:t>
            </w:r>
            <w:r>
              <w:t>. Valors:</w:t>
            </w:r>
            <w:r w:rsidRPr="00494E71">
              <w:t xml:space="preserve"> </w:t>
            </w:r>
            <w:r>
              <w:t xml:space="preserve">true o </w:t>
            </w:r>
            <w:r w:rsidRPr="00494E71">
              <w:t>false</w:t>
            </w:r>
          </w:p>
        </w:tc>
      </w:tr>
      <w:tr w:rsidR="00991FAD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991FAD" w:rsidRPr="00991FAD" w:rsidRDefault="00F868F2" w:rsidP="009D32F1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app.copyright.text</w:t>
            </w:r>
          </w:p>
        </w:tc>
        <w:tc>
          <w:tcPr>
            <w:tcW w:w="4678" w:type="dxa"/>
          </w:tcPr>
          <w:p w:rsidR="00991FAD" w:rsidRDefault="00991FAD" w:rsidP="00494E71">
            <w:pPr>
              <w:cnfStyle w:val="000000100000"/>
            </w:pPr>
            <w:r>
              <w:t>Text del copyright</w:t>
            </w:r>
          </w:p>
        </w:tc>
      </w:tr>
      <w:tr w:rsidR="00B9082A" w:rsidRPr="005475F4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B9082A" w:rsidRPr="005475F4" w:rsidRDefault="00B9082A" w:rsidP="005475F4">
            <w:pPr>
              <w:rPr>
                <w:color w:val="FFFFFF" w:themeColor="background1"/>
                <w:sz w:val="22"/>
                <w:szCs w:val="22"/>
              </w:rPr>
            </w:pPr>
            <w:r w:rsidRPr="005475F4">
              <w:rPr>
                <w:color w:val="FFFFFF" w:themeColor="background1"/>
                <w:sz w:val="22"/>
                <w:szCs w:val="22"/>
              </w:rPr>
              <w:t>Mòdul Identity del JBPM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app.jbpm.identity.source</w:t>
            </w:r>
          </w:p>
        </w:tc>
        <w:tc>
          <w:tcPr>
            <w:tcW w:w="4678" w:type="dxa"/>
          </w:tcPr>
          <w:p w:rsidR="00B9082A" w:rsidRPr="005475F4" w:rsidRDefault="00B9082A" w:rsidP="00185EF9">
            <w:pPr>
              <w:cnfStyle w:val="000000100000"/>
            </w:pPr>
            <w:r w:rsidRPr="005475F4">
              <w:t>Definir si el JBPM identity utilitza les taules de l’helium o del  jbpm.</w:t>
            </w:r>
            <w:r w:rsidR="00185EF9">
              <w:t xml:space="preserve"> </w:t>
            </w:r>
            <w:r w:rsidRPr="005475F4">
              <w:t>Valors: jbpm o helium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app.jbpm.identity.recursiu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Definir si fer les assignacions de persones d’un àrea recursives</w:t>
            </w:r>
          </w:p>
        </w:tc>
      </w:tr>
      <w:tr w:rsidR="005475F4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5475F4" w:rsidRPr="005475F4" w:rsidRDefault="005475F4" w:rsidP="006B3AFB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Importació de rols</w:t>
            </w:r>
          </w:p>
        </w:tc>
      </w:tr>
      <w:tr w:rsidR="00B9082A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app.role.external.prefix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  <w:rPr>
                <w:lang w:val="en-US"/>
              </w:rPr>
            </w:pPr>
            <w:r w:rsidRPr="005475F4">
              <w:rPr>
                <w:lang w:val="en-US"/>
              </w:rPr>
              <w:t>Prefix dels rols qu</w:t>
            </w:r>
            <w:r w:rsidR="009D32F1">
              <w:rPr>
                <w:lang w:val="en-US"/>
              </w:rPr>
              <w:t>e seran rellevants per a Helium</w:t>
            </w:r>
          </w:p>
          <w:p w:rsidR="00B9082A" w:rsidRPr="005475F4" w:rsidRDefault="00B9082A" w:rsidP="009D32F1">
            <w:pPr>
              <w:cnfStyle w:val="000000000000"/>
            </w:pPr>
            <w:r w:rsidRPr="005475F4">
              <w:t>(si es deixa buit s’agafaran tots)</w:t>
            </w:r>
            <w:r w:rsidR="009D32F1">
              <w:t xml:space="preserve">. </w:t>
            </w:r>
            <w:r w:rsidR="009D32F1" w:rsidRPr="003D663C">
              <w:rPr>
                <w:lang w:val="en-US"/>
              </w:rPr>
              <w:t xml:space="preserve">Helium ignorarà els rols no rellevants. </w:t>
            </w:r>
            <w:r w:rsidR="009D32F1">
              <w:t>Aquesta opció només tendrá efecte quan la gestió d’autoritzacions es configuri des d’un sistema extern.</w:t>
            </w:r>
          </w:p>
        </w:tc>
      </w:tr>
      <w:tr w:rsidR="005475F4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  <w:vAlign w:val="center"/>
          </w:tcPr>
          <w:p w:rsidR="005475F4" w:rsidRPr="005475F4" w:rsidRDefault="005475F4" w:rsidP="006B3AFB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Configuració de Hibernate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app.hibernate.dialect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Defineix el dialecte de base de dades  que ha d’utilitzar l’hibernate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app.hibernate.show_sql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Definir si mostrar les consultes sql formades per l’hibernate en els logs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app.hibernate.hbm2ddl.auto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Definir si actualitzar la base de dades amb la informació dels fitxers hbm (o anotacions)</w:t>
            </w:r>
          </w:p>
        </w:tc>
      </w:tr>
      <w:tr w:rsidR="00F41A96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F41A96" w:rsidRPr="00F21B3C" w:rsidRDefault="00F41A96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21B3C">
              <w:rPr>
                <w:rFonts w:cs="Courier New"/>
                <w:color w:val="000000" w:themeColor="text1"/>
                <w:sz w:val="22"/>
                <w:szCs w:val="22"/>
              </w:rPr>
              <w:t>app.hibernate.cache</w:t>
            </w:r>
          </w:p>
        </w:tc>
        <w:tc>
          <w:tcPr>
            <w:tcW w:w="4678" w:type="dxa"/>
          </w:tcPr>
          <w:p w:rsidR="00F41A96" w:rsidRPr="005475F4" w:rsidRDefault="00F21B3C" w:rsidP="006B3AFB">
            <w:pPr>
              <w:cnfStyle w:val="000000100000"/>
            </w:pPr>
            <w:r>
              <w:t>Habilitar / deshabilitar la caché de hibernate</w:t>
            </w:r>
          </w:p>
        </w:tc>
      </w:tr>
      <w:tr w:rsidR="00F24909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F24909" w:rsidRPr="00F24909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lastRenderedPageBreak/>
              <w:t>app.hibernate.generate_statistics</w:t>
            </w:r>
          </w:p>
        </w:tc>
        <w:tc>
          <w:tcPr>
            <w:tcW w:w="4678" w:type="dxa"/>
          </w:tcPr>
          <w:p w:rsidR="00F24909" w:rsidRDefault="00F24909" w:rsidP="00007FF9">
            <w:pPr>
              <w:cnfStyle w:val="000000000000"/>
            </w:pPr>
            <w:r>
              <w:t>Indica si s’han de generar estadísdiques d’ús de hibérnate.</w:t>
            </w:r>
            <w:r w:rsidR="00F44AC7">
              <w:t xml:space="preserve"> Si están activades, es mostraran en la finestra de mesures de temps.</w:t>
            </w:r>
            <w:r w:rsidR="00007FF9">
              <w:t xml:space="preserve"> </w:t>
            </w:r>
            <w:r>
              <w:t>Per defecte</w:t>
            </w:r>
            <w:r w:rsidR="00007FF9">
              <w:t>:</w:t>
            </w:r>
            <w:r>
              <w:t xml:space="preserve"> false.</w:t>
            </w:r>
          </w:p>
        </w:tc>
      </w:tr>
      <w:tr w:rsidR="005475F4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5475F4" w:rsidRPr="005475F4" w:rsidRDefault="005475F4">
            <w:pPr>
              <w:rPr>
                <w:color w:val="FFFFFF" w:themeColor="background1"/>
              </w:rPr>
            </w:pPr>
            <w:r w:rsidRPr="005475F4">
              <w:rPr>
                <w:color w:val="FFFFFF" w:themeColor="background1"/>
                <w:sz w:val="22"/>
                <w:szCs w:val="22"/>
              </w:rPr>
              <w:t>Configuració de Lucene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app.lucene.directory</w:t>
            </w:r>
          </w:p>
        </w:tc>
        <w:tc>
          <w:tcPr>
            <w:tcW w:w="4678" w:type="dxa"/>
          </w:tcPr>
          <w:p w:rsidR="00B9082A" w:rsidRPr="005475F4" w:rsidRDefault="00B9082A" w:rsidP="0000799C">
            <w:pPr>
              <w:cnfStyle w:val="000000000000"/>
            </w:pPr>
            <w:r w:rsidRPr="005475F4">
              <w:t>Tipus de directori pel lucene (fsDirectory)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app.lucene.fs.basedir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Adreça del directori, per fsDirectory</w:t>
            </w:r>
          </w:p>
        </w:tc>
      </w:tr>
      <w:tr w:rsidR="005475F4" w:rsidRPr="005475F4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5475F4" w:rsidRPr="005475F4" w:rsidRDefault="00C423F2" w:rsidP="00C423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="005475F4"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app.conversio.actiu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Indica si la conversió està activada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app.conversio.openoffice.host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Màquina on es troba instal·lat el servidor de l’OpenOffice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app.conversio.openoffice.port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Port on es troba el servidor de l’OpenOffice</w:t>
            </w:r>
          </w:p>
        </w:tc>
      </w:tr>
      <w:tr w:rsidR="00494E71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494E71" w:rsidRPr="00494E71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app.conversio.default.extension</w:t>
            </w:r>
          </w:p>
        </w:tc>
        <w:tc>
          <w:tcPr>
            <w:tcW w:w="4678" w:type="dxa"/>
          </w:tcPr>
          <w:p w:rsidR="00494E71" w:rsidRPr="005475F4" w:rsidRDefault="00494E71" w:rsidP="00494E71">
            <w:pPr>
              <w:cnfStyle w:val="000000000000"/>
            </w:pPr>
            <w:r w:rsidRPr="005475F4">
              <w:t xml:space="preserve">Extensió </w:t>
            </w:r>
            <w:r>
              <w:t xml:space="preserve">per defecte </w:t>
            </w:r>
            <w:r w:rsidRPr="005475F4">
              <w:t xml:space="preserve">a la que </w:t>
            </w:r>
            <w:r>
              <w:t>s’han de</w:t>
            </w:r>
            <w:r w:rsidRPr="005475F4">
              <w:t xml:space="preserve"> convertir el</w:t>
            </w:r>
            <w:r>
              <w:t>s</w:t>
            </w:r>
            <w:r w:rsidRPr="005475F4">
              <w:t xml:space="preserve"> document</w:t>
            </w:r>
            <w:r>
              <w:t>s</w:t>
            </w:r>
          </w:p>
        </w:tc>
      </w:tr>
      <w:tr w:rsidR="00C423F2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6B3A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de la generació amb plantilles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app.conversio.gentasca.actiu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Indica si s’han de convertir les plantilles utilitzant el servidor OpenOffice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app.conversio.gentasca.extension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Extensió a la qual s’ha de convertir la plantilla</w:t>
            </w:r>
          </w:p>
        </w:tc>
      </w:tr>
      <w:tr w:rsidR="00C423F2" w:rsidRPr="005475F4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9D32F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9D32F1">
              <w:rPr>
                <w:color w:val="FFFFFF" w:themeColor="background1"/>
                <w:sz w:val="22"/>
                <w:szCs w:val="22"/>
              </w:rPr>
              <w:t>per a la signatura digital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app.conversio.signatura.actiu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Indica si s’ha de convertir el fitxer per a poder-lo firmar.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app.conversio.signatura.extension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Extensió a la que s’ha de convertir per a poder firmar el document</w:t>
            </w:r>
          </w:p>
        </w:tc>
      </w:tr>
      <w:tr w:rsidR="00A84DCE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A84DCE" w:rsidRPr="005475F4" w:rsidRDefault="00A84DCE" w:rsidP="009D32F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</w:t>
            </w:r>
            <w:r w:rsidR="009D32F1">
              <w:rPr>
                <w:color w:val="FFFFFF" w:themeColor="background1"/>
                <w:sz w:val="22"/>
                <w:szCs w:val="22"/>
              </w:rPr>
              <w:t>per enviar al registre</w:t>
            </w:r>
          </w:p>
        </w:tc>
      </w:tr>
      <w:tr w:rsidR="00A84DCE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A84DCE" w:rsidRPr="005475F4" w:rsidRDefault="00A84DCE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registre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</w:p>
        </w:tc>
        <w:tc>
          <w:tcPr>
            <w:tcW w:w="4678" w:type="dxa"/>
          </w:tcPr>
          <w:p w:rsidR="00A84DCE" w:rsidRPr="005475F4" w:rsidRDefault="00A84DCE" w:rsidP="00A84DCE">
            <w:pPr>
              <w:cnfStyle w:val="000000000000"/>
            </w:pPr>
            <w:r w:rsidRPr="005475F4">
              <w:t xml:space="preserve">Indica si s’han de convertir </w:t>
            </w:r>
            <w:r>
              <w:t>els documents</w:t>
            </w:r>
            <w:r w:rsidRPr="005475F4">
              <w:t xml:space="preserve"> utilitzant el servidor OpenOffice</w:t>
            </w:r>
          </w:p>
        </w:tc>
      </w:tr>
      <w:tr w:rsidR="00A84DCE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A84DCE" w:rsidRPr="005475F4" w:rsidRDefault="00A84DCE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="009D32F1">
              <w:rPr>
                <w:rFonts w:cs="Courier New"/>
                <w:color w:val="000000" w:themeColor="text1"/>
                <w:sz w:val="22"/>
                <w:szCs w:val="22"/>
              </w:rPr>
              <w:t>registre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.extension</w:t>
            </w:r>
          </w:p>
        </w:tc>
        <w:tc>
          <w:tcPr>
            <w:tcW w:w="4678" w:type="dxa"/>
          </w:tcPr>
          <w:p w:rsidR="00A84DCE" w:rsidRPr="005475F4" w:rsidRDefault="00A84DCE" w:rsidP="00A84DCE">
            <w:pPr>
              <w:cnfStyle w:val="000000100000"/>
            </w:pPr>
            <w:r w:rsidRPr="005475F4">
              <w:t xml:space="preserve">Extensió a la qual s’ha de convertir </w:t>
            </w:r>
            <w:r>
              <w:t>el document</w:t>
            </w:r>
          </w:p>
        </w:tc>
      </w:tr>
      <w:tr w:rsidR="001529FD" w:rsidRPr="005475F4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1529FD" w:rsidRPr="005475F4" w:rsidRDefault="001529FD" w:rsidP="001529F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C</w:t>
            </w:r>
            <w:r w:rsidRPr="005475F4">
              <w:rPr>
                <w:color w:val="FFFFFF" w:themeColor="background1"/>
                <w:sz w:val="22"/>
                <w:szCs w:val="22"/>
              </w:rPr>
              <w:t>onversió de documents</w:t>
            </w:r>
            <w:r>
              <w:rPr>
                <w:color w:val="FFFFFF" w:themeColor="background1"/>
                <w:sz w:val="22"/>
                <w:szCs w:val="22"/>
              </w:rPr>
              <w:t xml:space="preserve"> per enviar al portasignatures</w:t>
            </w:r>
          </w:p>
        </w:tc>
      </w:tr>
      <w:tr w:rsidR="001529FD" w:rsidRPr="005475F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1529FD" w:rsidRPr="005475F4" w:rsidRDefault="001529FD" w:rsidP="001529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 w:rsidR="00F868F2">
              <w:rPr>
                <w:rFonts w:cs="Courier New"/>
                <w:color w:val="000000" w:themeColor="text1"/>
              </w:rPr>
              <w:t>portasignatures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.actiu</w:t>
            </w:r>
          </w:p>
        </w:tc>
        <w:tc>
          <w:tcPr>
            <w:tcW w:w="4678" w:type="dxa"/>
          </w:tcPr>
          <w:p w:rsidR="001529FD" w:rsidRPr="005475F4" w:rsidRDefault="001529FD" w:rsidP="00991FAD">
            <w:pPr>
              <w:cnfStyle w:val="000000100000"/>
            </w:pPr>
            <w:r w:rsidRPr="005475F4">
              <w:t xml:space="preserve">Indica si s’han de convertir </w:t>
            </w:r>
            <w:r>
              <w:t>els documents</w:t>
            </w:r>
            <w:r w:rsidRPr="005475F4">
              <w:t xml:space="preserve"> utilitzant el servidor OpenOffice</w:t>
            </w:r>
          </w:p>
        </w:tc>
      </w:tr>
      <w:tr w:rsidR="001529FD" w:rsidRPr="005475F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1529FD" w:rsidRPr="005475F4" w:rsidRDefault="001529FD" w:rsidP="00991FA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app.conversio.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Pr="001529FD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portasignatures</w:t>
            </w: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.extension</w:t>
            </w:r>
          </w:p>
        </w:tc>
        <w:tc>
          <w:tcPr>
            <w:tcW w:w="4678" w:type="dxa"/>
          </w:tcPr>
          <w:p w:rsidR="001529FD" w:rsidRPr="005475F4" w:rsidRDefault="001529FD" w:rsidP="00991FAD">
            <w:pPr>
              <w:cnfStyle w:val="000000000000"/>
            </w:pPr>
            <w:r w:rsidRPr="005475F4">
              <w:t xml:space="preserve">Extensió a la qual s’ha de convertir </w:t>
            </w:r>
            <w:r>
              <w:t>el document</w:t>
            </w:r>
          </w:p>
        </w:tc>
      </w:tr>
      <w:tr w:rsidR="00C423F2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9D32F1" w:rsidP="009D32F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Definició del c</w:t>
            </w:r>
            <w:r w:rsidR="00C423F2">
              <w:rPr>
                <w:color w:val="FFFFFF" w:themeColor="background1"/>
                <w:sz w:val="22"/>
                <w:szCs w:val="22"/>
              </w:rPr>
              <w:t>alendari laborable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app.calendari.nolabs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Dies no laborables de la setmana (1:diluns, ... 7:diumenge)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app.calendari.horari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Horari laborable (ex. 8:00-14:00 &amp; 15:00-17:00)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app.calendari.horeslab.dia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Hores laborables al dia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app.calendari.horeslab.setmana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Hores laborables a la setmana</w:t>
            </w:r>
          </w:p>
        </w:tc>
      </w:tr>
      <w:tr w:rsidR="00B9082A" w:rsidRPr="00ED22B4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app.calendari.dieslab.mes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Dies laborables al mes</w:t>
            </w:r>
          </w:p>
        </w:tc>
      </w:tr>
      <w:tr w:rsidR="00B9082A" w:rsidRPr="00ED22B4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app.calendari.dieslab.any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Dies laborables a l’any</w:t>
            </w:r>
          </w:p>
        </w:tc>
      </w:tr>
      <w:tr w:rsidR="009D32F1" w:rsidRPr="005475F4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9D32F1" w:rsidRPr="005475F4" w:rsidRDefault="009D32F1" w:rsidP="00E974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Georeferenciació d’expedients</w:t>
            </w:r>
          </w:p>
        </w:tc>
      </w:tr>
      <w:tr w:rsidR="009D32F1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georef.actiu</w:t>
            </w:r>
          </w:p>
        </w:tc>
        <w:tc>
          <w:tcPr>
            <w:tcW w:w="4678" w:type="dxa"/>
          </w:tcPr>
          <w:p w:rsidR="009D32F1" w:rsidRPr="005475F4" w:rsidRDefault="009D32F1" w:rsidP="00E97446">
            <w:pPr>
              <w:cnfStyle w:val="000000100000"/>
            </w:pPr>
            <w:r>
              <w:t>Indica si la georeferenciació d’expedients està o no activa</w:t>
            </w:r>
          </w:p>
        </w:tc>
      </w:tr>
      <w:tr w:rsidR="009D32F1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9D32F1" w:rsidRPr="005475F4" w:rsidRDefault="009D32F1" w:rsidP="009D32F1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9D32F1">
              <w:rPr>
                <w:rFonts w:cs="Courier New"/>
                <w:color w:val="000000" w:themeColor="text1"/>
                <w:sz w:val="22"/>
                <w:szCs w:val="22"/>
              </w:rPr>
              <w:t>app.georef.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4678" w:type="dxa"/>
          </w:tcPr>
          <w:p w:rsidR="009D32F1" w:rsidRPr="005475F4" w:rsidRDefault="009D32F1" w:rsidP="00E97446">
            <w:pPr>
              <w:cnfStyle w:val="000000000000"/>
            </w:pPr>
            <w:r>
              <w:t>Tipus de georeferenciació: ref</w:t>
            </w:r>
            <w:r w:rsidR="00B6628C">
              <w:t>(referència)</w:t>
            </w:r>
            <w:r>
              <w:t xml:space="preserve"> o xy (coordenades)</w:t>
            </w:r>
          </w:p>
        </w:tc>
      </w:tr>
      <w:tr w:rsidR="00C423F2" w:rsidRPr="005475F4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C423F2" w:rsidRPr="005475F4" w:rsidRDefault="00C423F2" w:rsidP="006B3AFB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sz w:val="22"/>
                <w:szCs w:val="22"/>
              </w:rPr>
              <w:t>Enviament de correus</w:t>
            </w:r>
          </w:p>
        </w:tc>
      </w:tr>
      <w:tr w:rsidR="00B9082A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lastRenderedPageBreak/>
              <w:t>app.correu.remitent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000000"/>
            </w:pPr>
            <w:r w:rsidRPr="005475F4">
              <w:t>Adreça de correu electrònic del remitent</w:t>
            </w:r>
          </w:p>
        </w:tc>
      </w:tr>
      <w:tr w:rsidR="00B9082A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B9082A" w:rsidRPr="005475F4" w:rsidRDefault="00B9082A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app.correu.reintents</w:t>
            </w:r>
          </w:p>
        </w:tc>
        <w:tc>
          <w:tcPr>
            <w:tcW w:w="4678" w:type="dxa"/>
          </w:tcPr>
          <w:p w:rsidR="00B9082A" w:rsidRPr="005475F4" w:rsidRDefault="00B9082A" w:rsidP="006B3AFB">
            <w:pPr>
              <w:cnfStyle w:val="000000100000"/>
            </w:pPr>
            <w:r w:rsidRPr="005475F4">
              <w:t>Reintents que es faran per a enviar un missatge</w:t>
            </w:r>
          </w:p>
        </w:tc>
      </w:tr>
      <w:tr w:rsidR="00F24909" w:rsidTr="00494E71">
        <w:trPr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F24909" w:rsidRPr="005475F4" w:rsidRDefault="00F24909" w:rsidP="006B3AFB">
            <w:r>
              <w:rPr>
                <w:color w:val="FFFFFF" w:themeColor="background1"/>
                <w:sz w:val="22"/>
                <w:szCs w:val="22"/>
              </w:rPr>
              <w:t>Execucions massives</w:t>
            </w:r>
            <w:r w:rsidR="00007FF9">
              <w:rPr>
                <w:color w:val="FFFFFF" w:themeColor="background1"/>
                <w:sz w:val="22"/>
                <w:szCs w:val="22"/>
              </w:rPr>
              <w:t xml:space="preserve"> i timers</w:t>
            </w:r>
          </w:p>
        </w:tc>
      </w:tr>
      <w:tr w:rsidR="00F24909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F24909" w:rsidRPr="00F24909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app.massiu.periode.noves</w:t>
            </w:r>
          </w:p>
        </w:tc>
        <w:tc>
          <w:tcPr>
            <w:tcW w:w="4678" w:type="dxa"/>
          </w:tcPr>
          <w:p w:rsidR="00F24909" w:rsidRDefault="00F24909" w:rsidP="00F24909">
            <w:pPr>
              <w:cnfStyle w:val="000000100000"/>
            </w:pPr>
            <w:r w:rsidRPr="00F24909">
              <w:t xml:space="preserve">Temps </w:t>
            </w:r>
            <w:r>
              <w:t xml:space="preserve">en ms </w:t>
            </w:r>
            <w:r w:rsidRPr="00F24909">
              <w:t>que s'espera</w:t>
            </w:r>
            <w:r>
              <w:t>,</w:t>
            </w:r>
            <w:r w:rsidRPr="00F24909">
              <w:t xml:space="preserve"> en cas que no hi hagi cap execució massiva programada</w:t>
            </w:r>
            <w:r>
              <w:t>,</w:t>
            </w:r>
            <w:r w:rsidRPr="00F24909">
              <w:t xml:space="preserve"> per a consultar si </w:t>
            </w:r>
            <w:r>
              <w:t>se n’</w:t>
            </w:r>
            <w:r w:rsidRPr="00F24909">
              <w:t xml:space="preserve">ha </w:t>
            </w:r>
            <w:r>
              <w:t>programat alguna de</w:t>
            </w:r>
            <w:r w:rsidRPr="00F24909">
              <w:t xml:space="preserve"> nov</w:t>
            </w:r>
            <w:r>
              <w:t>a.</w:t>
            </w:r>
          </w:p>
          <w:p w:rsidR="00000000" w:rsidRDefault="00F24909">
            <w:pPr>
              <w:cnfStyle w:val="0000001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Per defecte 5000 ms.</w:t>
            </w:r>
          </w:p>
        </w:tc>
      </w:tr>
      <w:tr w:rsidR="00F24909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F24909" w:rsidRPr="005475F4" w:rsidRDefault="00F24909" w:rsidP="006B3AFB">
            <w:pPr>
              <w:rPr>
                <w:rFonts w:cs="Courier New"/>
                <w:color w:val="000000" w:themeColor="text1"/>
              </w:rPr>
            </w:pPr>
            <w:r w:rsidRPr="00F24909">
              <w:rPr>
                <w:rFonts w:cs="Courier New"/>
                <w:color w:val="000000" w:themeColor="text1"/>
                <w:sz w:val="22"/>
                <w:szCs w:val="22"/>
              </w:rPr>
              <w:t>app.massiu.periode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.execucions</w:t>
            </w:r>
          </w:p>
        </w:tc>
        <w:tc>
          <w:tcPr>
            <w:tcW w:w="4678" w:type="dxa"/>
          </w:tcPr>
          <w:p w:rsidR="00F24909" w:rsidRDefault="00F24909" w:rsidP="006B3AFB">
            <w:pPr>
              <w:cnfStyle w:val="000000000000"/>
            </w:pPr>
            <w:r>
              <w:t>Temps en ms que s’espera entre execuci</w:t>
            </w:r>
            <w:r w:rsidR="00007FF9">
              <w:t>ons</w:t>
            </w:r>
            <w:r>
              <w:t xml:space="preserve">. </w:t>
            </w:r>
          </w:p>
          <w:p w:rsidR="00F24909" w:rsidRPr="005475F4" w:rsidRDefault="00F24909" w:rsidP="006B3AFB">
            <w:pPr>
              <w:cnfStyle w:val="000000000000"/>
            </w:pPr>
            <w:r>
              <w:t>Per defecte 100 ms.</w:t>
            </w:r>
          </w:p>
        </w:tc>
      </w:tr>
      <w:tr w:rsidR="00F44AC7" w:rsidTr="00494E71">
        <w:trPr>
          <w:cnfStyle w:val="000000100000"/>
          <w:trHeight w:val="340"/>
        </w:trPr>
        <w:tc>
          <w:tcPr>
            <w:cnfStyle w:val="001000000000"/>
            <w:tcW w:w="8755" w:type="dxa"/>
            <w:gridSpan w:val="3"/>
            <w:shd w:val="clear" w:color="auto" w:fill="4F81BD" w:themeFill="accent1"/>
          </w:tcPr>
          <w:p w:rsidR="00F44AC7" w:rsidRPr="005475F4" w:rsidRDefault="00F44AC7" w:rsidP="00991FAD">
            <w:r>
              <w:rPr>
                <w:color w:val="FFFFFF" w:themeColor="background1"/>
                <w:sz w:val="22"/>
                <w:szCs w:val="22"/>
              </w:rPr>
              <w:t>Mesures de temps</w:t>
            </w:r>
          </w:p>
        </w:tc>
      </w:tr>
      <w:tr w:rsidR="00F44AC7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F44AC7" w:rsidRPr="00F24909" w:rsidRDefault="00F44AC7" w:rsidP="006B3AFB">
            <w:pPr>
              <w:rPr>
                <w:rFonts w:cs="Courier New"/>
                <w:color w:val="000000" w:themeColor="text1"/>
              </w:rPr>
            </w:pPr>
            <w:r w:rsidRPr="00F44AC7">
              <w:rPr>
                <w:rFonts w:cs="Courier New"/>
                <w:color w:val="000000" w:themeColor="text1"/>
                <w:sz w:val="22"/>
                <w:szCs w:val="22"/>
              </w:rPr>
              <w:t>app.mesura.temps.actiu</w:t>
            </w:r>
          </w:p>
        </w:tc>
        <w:tc>
          <w:tcPr>
            <w:tcW w:w="4678" w:type="dxa"/>
          </w:tcPr>
          <w:p w:rsidR="00F44AC7" w:rsidRDefault="00F44AC7" w:rsidP="006B3AFB">
            <w:pPr>
              <w:cnfStyle w:val="000000000000"/>
            </w:pPr>
            <w:r>
              <w:t>Indica si el programa ha de generar estadístiques temporals d’ús de la aplicación.</w:t>
            </w:r>
          </w:p>
          <w:p w:rsidR="00F44AC7" w:rsidRDefault="00F44AC7" w:rsidP="006B3AFB">
            <w:pPr>
              <w:cnfStyle w:val="000000000000"/>
            </w:pPr>
            <w:r>
              <w:t>Per defecte false.</w:t>
            </w:r>
          </w:p>
        </w:tc>
      </w:tr>
      <w:tr w:rsidR="00F44AC7" w:rsidTr="00494E71">
        <w:trPr>
          <w:cnfStyle w:val="000000100000"/>
          <w:trHeight w:val="340"/>
        </w:trPr>
        <w:tc>
          <w:tcPr>
            <w:cnfStyle w:val="001000000000"/>
            <w:tcW w:w="4077" w:type="dxa"/>
            <w:gridSpan w:val="2"/>
          </w:tcPr>
          <w:p w:rsidR="00F44AC7" w:rsidRPr="00F44AC7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app.mesura.temps.mesures</w:t>
            </w:r>
          </w:p>
        </w:tc>
        <w:tc>
          <w:tcPr>
            <w:tcW w:w="4678" w:type="dxa"/>
          </w:tcPr>
          <w:p w:rsidR="00F44AC7" w:rsidRDefault="00F44AC7" w:rsidP="006B3AFB">
            <w:pPr>
              <w:cnfStyle w:val="000000100000"/>
            </w:pPr>
            <w:r>
              <w:t>Indica per a cada funció que es controla en al programa, quantes mesures s’han de desar.</w:t>
            </w:r>
          </w:p>
          <w:p w:rsidR="00F44AC7" w:rsidRDefault="00F44AC7" w:rsidP="00F44AC7">
            <w:pPr>
              <w:cnfStyle w:val="000000100000"/>
            </w:pPr>
            <w:r>
              <w:t>Per defecte es guarda el temps de les 100 darreres execucions.</w:t>
            </w:r>
          </w:p>
        </w:tc>
      </w:tr>
      <w:tr w:rsidR="00F44AC7" w:rsidTr="00494E71">
        <w:trPr>
          <w:trHeight w:val="340"/>
        </w:trPr>
        <w:tc>
          <w:tcPr>
            <w:cnfStyle w:val="001000000000"/>
            <w:tcW w:w="4077" w:type="dxa"/>
            <w:gridSpan w:val="2"/>
          </w:tcPr>
          <w:p w:rsidR="00F44AC7" w:rsidRPr="00F44AC7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app.expedient.monitor</w:t>
            </w:r>
          </w:p>
        </w:tc>
        <w:tc>
          <w:tcPr>
            <w:tcW w:w="4678" w:type="dxa"/>
          </w:tcPr>
          <w:p w:rsidR="00F44AC7" w:rsidRDefault="00F44AC7" w:rsidP="006B3AFB">
            <w:pPr>
              <w:cnfStyle w:val="000000000000"/>
            </w:pPr>
            <w:r>
              <w:t>Indica si s’ha de mostrar un monitor amb l’ús que s’està fent de la màquina virtual de java.</w:t>
            </w:r>
          </w:p>
          <w:p w:rsidR="00F44AC7" w:rsidRDefault="00F44AC7" w:rsidP="006B3AFB">
            <w:pPr>
              <w:cnfStyle w:val="000000000000"/>
            </w:pPr>
            <w:r>
              <w:t>Per defecte false.</w:t>
            </w:r>
          </w:p>
        </w:tc>
      </w:tr>
    </w:tbl>
    <w:p w:rsidR="00F64E17" w:rsidRDefault="00F64E17" w:rsidP="00080EFA"/>
    <w:p w:rsidR="00B30111" w:rsidRDefault="00B30111" w:rsidP="00B30111">
      <w:pPr>
        <w:pStyle w:val="Ttulo2"/>
      </w:pPr>
      <w:bookmarkStart w:id="23" w:name="_Toc369596487"/>
      <w:r>
        <w:t>Autenticació dels serveis proporcionats per Helium</w:t>
      </w:r>
      <w:bookmarkEnd w:id="23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B30111" w:rsidRPr="005475F4" w:rsidTr="00E97446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B30111" w:rsidRPr="005475F4" w:rsidRDefault="00B30111" w:rsidP="00E97446">
            <w:r>
              <w:rPr>
                <w:sz w:val="22"/>
                <w:szCs w:val="22"/>
              </w:rPr>
              <w:t>Servei d’avís d’entrades BANTEL</w:t>
            </w:r>
          </w:p>
        </w:tc>
      </w:tr>
      <w:tr w:rsidR="00B30111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30111" w:rsidRPr="005475F4" w:rsidRDefault="00B30111" w:rsidP="00E97446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app.bantel.avisos.auth</w:t>
            </w:r>
          </w:p>
        </w:tc>
        <w:tc>
          <w:tcPr>
            <w:tcW w:w="4678" w:type="dxa"/>
          </w:tcPr>
          <w:p w:rsidR="00B30111" w:rsidRPr="005475F4" w:rsidRDefault="00B6628C" w:rsidP="00E97446">
            <w:pPr>
              <w:cnfStyle w:val="000000100000"/>
            </w:pPr>
            <w:r>
              <w:t>Tipus d’autenticació del servei d’avisos (NONE o USERNAMETOKEN)</w:t>
            </w:r>
          </w:p>
        </w:tc>
      </w:tr>
      <w:tr w:rsidR="00B30111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30111" w:rsidRPr="005475F4" w:rsidRDefault="00B30111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app.bantel.avisos.generate.timestamp</w:t>
            </w:r>
          </w:p>
        </w:tc>
        <w:tc>
          <w:tcPr>
            <w:tcW w:w="4678" w:type="dxa"/>
          </w:tcPr>
          <w:p w:rsidR="00B30111" w:rsidRPr="005475F4" w:rsidRDefault="00B6628C" w:rsidP="00E97446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B30111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30111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app.bantel.avisos.log.calls</w:t>
            </w:r>
          </w:p>
        </w:tc>
        <w:tc>
          <w:tcPr>
            <w:tcW w:w="4678" w:type="dxa"/>
          </w:tcPr>
          <w:p w:rsidR="00B30111" w:rsidRPr="005475F4" w:rsidRDefault="00B6628C" w:rsidP="00B6628C">
            <w:pPr>
              <w:cnfStyle w:val="000000100000"/>
            </w:pPr>
            <w:r>
              <w:t>Indica si les peticions i respostes d’aquest web service han d’aparèixer als logs</w:t>
            </w:r>
          </w:p>
        </w:tc>
      </w:tr>
      <w:tr w:rsidR="00B30111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30111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app.bantel.avisos.username</w:t>
            </w:r>
          </w:p>
        </w:tc>
        <w:tc>
          <w:tcPr>
            <w:tcW w:w="4678" w:type="dxa"/>
          </w:tcPr>
          <w:p w:rsidR="00B30111" w:rsidRPr="00B6628C" w:rsidRDefault="00B6628C" w:rsidP="00B6628C">
            <w:pPr>
              <w:cnfStyle w:val="0000000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app.bantel.avisos.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aquesta será la contrasenya</w:t>
            </w:r>
          </w:p>
        </w:tc>
      </w:tr>
      <w:tr w:rsidR="007C6E11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7C6E11" w:rsidRPr="007C6E11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app.bantel.avisos.versio</w:t>
            </w:r>
          </w:p>
        </w:tc>
        <w:tc>
          <w:tcPr>
            <w:tcW w:w="4678" w:type="dxa"/>
          </w:tcPr>
          <w:p w:rsidR="007C6E11" w:rsidRDefault="007C6E11" w:rsidP="00E97446">
            <w:pPr>
              <w:cnfStyle w:val="000000000000"/>
            </w:pPr>
            <w:r>
              <w:t>Versió de bantel. Valors: 1, 2 o esbcim</w:t>
            </w:r>
          </w:p>
        </w:tc>
      </w:tr>
      <w:tr w:rsidR="00B6628C" w:rsidRPr="00B6628C" w:rsidTr="00950387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E97446">
            <w:pPr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guardar valors de formularis externs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E97446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form.guardar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000000"/>
            </w:pPr>
            <w:r>
              <w:t xml:space="preserve">Tipus d’autenticació del servei d’avisos </w:t>
            </w:r>
            <w:r w:rsidR="00890DE4">
              <w:t>(NONE, BASIC o USERNAMETOKEN)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form.guardar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100000"/>
            </w:pPr>
            <w:r>
              <w:t>Indica si els missatges rebuts es verificaran en funció del seu timestamp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app.form.guardar.log.calls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0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app.form.guardar.username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app.form.guardar.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000000"/>
            </w:pPr>
            <w:r>
              <w:t>En el cas que hi hagui autenticació aquesta será la contrasenya</w:t>
            </w:r>
          </w:p>
        </w:tc>
      </w:tr>
      <w:tr w:rsidR="00B6628C" w:rsidRPr="00B6628C" w:rsidTr="00950387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E97446">
            <w:pPr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tramitació externa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E97446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tramitacio.servei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000000"/>
            </w:pPr>
            <w:r>
              <w:t xml:space="preserve">Tipus d’autenticació del servei d’avisos </w:t>
            </w:r>
            <w:r w:rsidR="00890DE4">
              <w:t>(NONE, BASIC o USERNAMETOKEN)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lastRenderedPageBreak/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tramitacio.servei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</w:t>
            </w:r>
            <w:r w:rsidR="00950387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100000"/>
            </w:pPr>
            <w:r>
              <w:t>Indica si els missatges rebuts es verificaran en funció del seu timestamp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B6628C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app.tramitacio.servei.log.calls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0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app.tramitacio.servei.username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app.tramitacio.servei.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000000"/>
            </w:pPr>
            <w:r>
              <w:t>En el cas que hi hagui autenticació aquesta será la contrasenya</w:t>
            </w:r>
          </w:p>
        </w:tc>
      </w:tr>
      <w:tr w:rsidR="00B6628C" w:rsidRPr="00B6628C" w:rsidTr="00950387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B6628C" w:rsidRPr="00B6628C" w:rsidRDefault="00B6628C" w:rsidP="00B6628C">
            <w:pPr>
              <w:rPr>
                <w:color w:val="FFFFFF" w:themeColor="background1"/>
                <w:sz w:val="22"/>
                <w:szCs w:val="22"/>
              </w:rPr>
            </w:pPr>
            <w:r w:rsidRPr="00B6628C">
              <w:rPr>
                <w:color w:val="FFFFFF" w:themeColor="background1"/>
                <w:sz w:val="22"/>
                <w:szCs w:val="22"/>
              </w:rPr>
              <w:t xml:space="preserve">Servei </w:t>
            </w:r>
            <w:r>
              <w:rPr>
                <w:color w:val="FFFFFF" w:themeColor="background1"/>
                <w:sz w:val="22"/>
                <w:szCs w:val="22"/>
              </w:rPr>
              <w:t>de domini intern</w:t>
            </w:r>
          </w:p>
        </w:tc>
      </w:tr>
      <w:tr w:rsidR="008E471D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8E471D" w:rsidRPr="008E471D" w:rsidRDefault="008E471D" w:rsidP="00B6628C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E471D">
              <w:rPr>
                <w:rFonts w:cs="Courier New"/>
                <w:color w:val="000000" w:themeColor="text1"/>
                <w:sz w:val="22"/>
                <w:szCs w:val="22"/>
              </w:rPr>
              <w:t>app.domini.intern.url</w:t>
            </w:r>
          </w:p>
        </w:tc>
        <w:tc>
          <w:tcPr>
            <w:tcW w:w="4678" w:type="dxa"/>
          </w:tcPr>
          <w:p w:rsidR="008E471D" w:rsidRDefault="008E471D" w:rsidP="00890DE4">
            <w:pPr>
              <w:cnfStyle w:val="000000000000"/>
            </w:pPr>
            <w:r>
              <w:t>Adreça URL del web service del domini intern (opcional. Per defecte utilitza el de la propia aplicación Helium)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B6628C">
            <w:pPr>
              <w:rPr>
                <w:rFonts w:cs="Courier New"/>
                <w:color w:val="000000" w:themeColor="text1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domini.intern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.auth</w:t>
            </w:r>
          </w:p>
        </w:tc>
        <w:tc>
          <w:tcPr>
            <w:tcW w:w="4678" w:type="dxa"/>
          </w:tcPr>
          <w:p w:rsidR="00B6628C" w:rsidRPr="005475F4" w:rsidRDefault="00B6628C" w:rsidP="00890DE4">
            <w:pPr>
              <w:cnfStyle w:val="000000100000"/>
            </w:pPr>
            <w:r>
              <w:t>Tipus d’autenticació del servei d’avisos (NONE</w:t>
            </w:r>
            <w:r w:rsidR="00890DE4">
              <w:t xml:space="preserve">, BASIC </w:t>
            </w:r>
            <w:r>
              <w:t>o USERNAMETOKEN)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5475F4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 w:rsidRPr="00B6628C">
              <w:rPr>
                <w:rFonts w:cs="Courier New"/>
                <w:color w:val="000000" w:themeColor="text1"/>
                <w:sz w:val="22"/>
                <w:szCs w:val="22"/>
              </w:rPr>
              <w:t>domini.intern</w:t>
            </w:r>
            <w:r w:rsidRPr="00B30111">
              <w:rPr>
                <w:rFonts w:cs="Courier New"/>
                <w:color w:val="000000" w:themeColor="text1"/>
                <w:sz w:val="22"/>
                <w:szCs w:val="22"/>
              </w:rPr>
              <w:t>.generate.timestamp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app.domini.intern.log.calls</w:t>
            </w:r>
          </w:p>
        </w:tc>
        <w:tc>
          <w:tcPr>
            <w:tcW w:w="4678" w:type="dxa"/>
          </w:tcPr>
          <w:p w:rsidR="00B6628C" w:rsidRPr="005475F4" w:rsidRDefault="00B6628C" w:rsidP="00E97446">
            <w:pPr>
              <w:cnfStyle w:val="000000100000"/>
            </w:pPr>
            <w:r>
              <w:t>Indica si les peticions i respostes d’aquest web service han d’aparèixer als logs</w:t>
            </w:r>
          </w:p>
        </w:tc>
      </w:tr>
      <w:tr w:rsidR="00B6628C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app.domini.intern.username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000000"/>
            </w:pPr>
            <w:r>
              <w:t>En el cas que hi hagui autenticació aquest será l’usuari</w:t>
            </w:r>
          </w:p>
        </w:tc>
      </w:tr>
      <w:tr w:rsidR="00B6628C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B6628C" w:rsidRPr="00E3292F" w:rsidRDefault="00B6628C" w:rsidP="00B6628C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B6628C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app.domini.intern.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password</w:t>
            </w:r>
          </w:p>
        </w:tc>
        <w:tc>
          <w:tcPr>
            <w:tcW w:w="4678" w:type="dxa"/>
          </w:tcPr>
          <w:p w:rsidR="00B6628C" w:rsidRPr="00B6628C" w:rsidRDefault="00B6628C" w:rsidP="00E97446">
            <w:pPr>
              <w:cnfStyle w:val="000000100000"/>
            </w:pPr>
            <w:r>
              <w:t>En el cas que hi hagui autenticació aquesta será la contrasenya</w:t>
            </w:r>
          </w:p>
        </w:tc>
      </w:tr>
      <w:tr w:rsidR="002145B7" w:rsidRPr="00B6628C" w:rsidTr="00950387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2145B7" w:rsidRPr="00B6628C" w:rsidRDefault="002145B7" w:rsidP="00991FAD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Cridades a Web Services externs</w:t>
            </w:r>
          </w:p>
        </w:tc>
      </w:tr>
      <w:tr w:rsidR="002145B7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2145B7" w:rsidRPr="008E471D" w:rsidRDefault="002145B7" w:rsidP="00991FA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145B7">
              <w:rPr>
                <w:rFonts w:cs="Courier New"/>
                <w:color w:val="000000" w:themeColor="text1"/>
                <w:sz w:val="22"/>
                <w:szCs w:val="22"/>
              </w:rPr>
              <w:t>app.ws.client.auth</w:t>
            </w:r>
          </w:p>
        </w:tc>
        <w:tc>
          <w:tcPr>
            <w:tcW w:w="4678" w:type="dxa"/>
          </w:tcPr>
          <w:p w:rsidR="002145B7" w:rsidRDefault="002145B7" w:rsidP="002145B7">
            <w:pPr>
              <w:cnfStyle w:val="000000100000"/>
            </w:pPr>
            <w:r>
              <w:t>Tipus d’autenticació del servei (NONE, BASIC o USERNAMETOKEN)</w:t>
            </w:r>
          </w:p>
        </w:tc>
      </w:tr>
      <w:tr w:rsidR="002145B7" w:rsidRPr="005475F4" w:rsidTr="00950387">
        <w:trPr>
          <w:trHeight w:val="340"/>
        </w:trPr>
        <w:tc>
          <w:tcPr>
            <w:cnfStyle w:val="001000000000"/>
            <w:tcW w:w="4077" w:type="dxa"/>
          </w:tcPr>
          <w:p w:rsidR="002145B7" w:rsidRPr="005475F4" w:rsidRDefault="002145B7" w:rsidP="00991FAD">
            <w:pPr>
              <w:rPr>
                <w:rFonts w:cs="Courier New"/>
                <w:color w:val="000000" w:themeColor="text1"/>
              </w:rPr>
            </w:pPr>
            <w:r w:rsidRPr="002145B7">
              <w:rPr>
                <w:rFonts w:cs="Courier New"/>
                <w:color w:val="000000" w:themeColor="text1"/>
                <w:sz w:val="22"/>
                <w:szCs w:val="22"/>
              </w:rPr>
              <w:t>app.ws.client.generate.timestamp</w:t>
            </w:r>
          </w:p>
        </w:tc>
        <w:tc>
          <w:tcPr>
            <w:tcW w:w="4678" w:type="dxa"/>
          </w:tcPr>
          <w:p w:rsidR="002145B7" w:rsidRPr="005475F4" w:rsidRDefault="002145B7" w:rsidP="00991FAD">
            <w:pPr>
              <w:cnfStyle w:val="000000000000"/>
            </w:pPr>
            <w:r>
              <w:t>Indica si els missatges rebuts es verificaran en funció del seu timestamp</w:t>
            </w:r>
          </w:p>
        </w:tc>
      </w:tr>
      <w:tr w:rsidR="002145B7" w:rsidRPr="005475F4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2145B7" w:rsidRPr="005475F4" w:rsidRDefault="002145B7" w:rsidP="00991FA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145B7">
              <w:rPr>
                <w:rFonts w:cs="Courier New"/>
                <w:color w:val="000000" w:themeColor="text1"/>
                <w:sz w:val="22"/>
                <w:szCs w:val="22"/>
              </w:rPr>
              <w:t>app.ws.client.log.calls</w:t>
            </w:r>
          </w:p>
        </w:tc>
        <w:tc>
          <w:tcPr>
            <w:tcW w:w="4678" w:type="dxa"/>
          </w:tcPr>
          <w:p w:rsidR="002145B7" w:rsidRPr="005475F4" w:rsidRDefault="002145B7" w:rsidP="002145B7">
            <w:pPr>
              <w:cnfStyle w:val="000000100000"/>
            </w:pPr>
            <w:r>
              <w:t>Indica si les peticions i respostes al web service han d’aparèixer als logs</w:t>
            </w:r>
          </w:p>
        </w:tc>
      </w:tr>
      <w:tr w:rsidR="002145B7" w:rsidRPr="005475F4" w:rsidTr="00950387">
        <w:trPr>
          <w:trHeight w:val="340"/>
        </w:trPr>
        <w:tc>
          <w:tcPr>
            <w:cnfStyle w:val="001000000000"/>
            <w:tcW w:w="4077" w:type="dxa"/>
          </w:tcPr>
          <w:p w:rsidR="002145B7" w:rsidRPr="00E3292F" w:rsidRDefault="002145B7" w:rsidP="00991FA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2145B7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app.ws.client.disable.cn.check</w:t>
            </w:r>
          </w:p>
        </w:tc>
        <w:tc>
          <w:tcPr>
            <w:tcW w:w="4678" w:type="dxa"/>
          </w:tcPr>
          <w:p w:rsidR="002145B7" w:rsidRPr="005475F4" w:rsidRDefault="00BF36DC" w:rsidP="00991FAD">
            <w:pPr>
              <w:cnfStyle w:val="000000000000"/>
            </w:pPr>
            <w:r>
              <w:t>Indica si el nom del host de la URL de la petició es confrontarà amb el CN que figura en el seu certificat</w:t>
            </w:r>
          </w:p>
        </w:tc>
      </w:tr>
      <w:tr w:rsidR="002145B7" w:rsidRPr="005475F4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2145B7" w:rsidRPr="002145B7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app.ws.client.chunked</w:t>
            </w:r>
          </w:p>
        </w:tc>
        <w:tc>
          <w:tcPr>
            <w:tcW w:w="4678" w:type="dxa"/>
          </w:tcPr>
          <w:p w:rsidR="002145B7" w:rsidRPr="005475F4" w:rsidRDefault="002145B7" w:rsidP="00991FAD">
            <w:pPr>
              <w:cnfStyle w:val="000000100000"/>
            </w:pPr>
            <w:r>
              <w:t>Indica si els missatges es poden enviar</w:t>
            </w:r>
            <w:r w:rsidR="00BF36DC">
              <w:t xml:space="preserve"> amb la opció chuncked activada</w:t>
            </w:r>
          </w:p>
        </w:tc>
      </w:tr>
    </w:tbl>
    <w:p w:rsidR="00B30111" w:rsidRDefault="00B30111" w:rsidP="00080EFA"/>
    <w:p w:rsidR="00F75566" w:rsidRDefault="00F75566" w:rsidP="00F75566">
      <w:pPr>
        <w:pStyle w:val="Ttulo2"/>
      </w:pPr>
      <w:bookmarkStart w:id="24" w:name="_Toc369596488"/>
      <w:r>
        <w:t>Integració amb les dades de persones</w:t>
      </w:r>
      <w:bookmarkEnd w:id="24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F75566" w:rsidRPr="005475F4" w:rsidTr="00991FAD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F75566" w:rsidRPr="005475F4" w:rsidRDefault="00F75566" w:rsidP="00EC5500">
            <w:r>
              <w:rPr>
                <w:sz w:val="22"/>
                <w:szCs w:val="22"/>
              </w:rPr>
              <w:t xml:space="preserve">Integració amb el sistema de </w:t>
            </w:r>
            <w:r w:rsidR="00EC5500">
              <w:rPr>
                <w:sz w:val="22"/>
                <w:szCs w:val="22"/>
              </w:rPr>
              <w:t>dades de persones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5475F4" w:rsidRDefault="00F75566" w:rsidP="00F7556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persones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.plugin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</w:p>
        </w:tc>
        <w:tc>
          <w:tcPr>
            <w:tcW w:w="4678" w:type="dxa"/>
          </w:tcPr>
          <w:p w:rsidR="00F75566" w:rsidRDefault="00F75566" w:rsidP="00991FAD">
            <w:pPr>
              <w:cnfStyle w:val="000000100000"/>
            </w:pPr>
            <w:r w:rsidRPr="005475F4">
              <w:t>Classe del plugin per a</w:t>
            </w:r>
            <w:r>
              <w:t>l sistema de persones.</w:t>
            </w:r>
          </w:p>
          <w:p w:rsidR="00F75566" w:rsidRPr="005475F4" w:rsidRDefault="00F75566" w:rsidP="00991FAD">
            <w:pPr>
              <w:cnfStyle w:val="000000100000"/>
            </w:pPr>
            <w:r>
              <w:t>En cas que no s’indiqui, s’agafaran les persones de les taules internes d’helium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F75566" w:rsidRPr="00F75566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app.persones.plugin.sync.actiu</w:t>
            </w:r>
          </w:p>
        </w:tc>
        <w:tc>
          <w:tcPr>
            <w:tcW w:w="4678" w:type="dxa"/>
          </w:tcPr>
          <w:p w:rsidR="00F75566" w:rsidRPr="005475F4" w:rsidRDefault="00F75566" w:rsidP="00991FAD">
            <w:pPr>
              <w:cnfStyle w:val="000000000000"/>
            </w:pPr>
            <w:r>
              <w:t>Indica si el plugin de persones s’ha d’utilitzar únicament per a sincronitzar dades de persones. Les consultes de dades sempre es realitzaran a les taules internes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F75566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app.persones.plugin.sync.periode</w:t>
            </w:r>
          </w:p>
        </w:tc>
        <w:tc>
          <w:tcPr>
            <w:tcW w:w="4678" w:type="dxa"/>
          </w:tcPr>
          <w:p w:rsidR="00F75566" w:rsidRPr="005475F4" w:rsidRDefault="00F75566" w:rsidP="00991FAD">
            <w:pPr>
              <w:cnfStyle w:val="000000100000"/>
            </w:pPr>
            <w:r>
              <w:t>Període de temps entre dues sincronitzacions d’usuaris</w:t>
            </w:r>
          </w:p>
        </w:tc>
      </w:tr>
      <w:tr w:rsidR="00A16D0A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A16D0A" w:rsidRPr="00A16D0A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app.persones.plugin.ignore.case</w:t>
            </w:r>
          </w:p>
        </w:tc>
        <w:tc>
          <w:tcPr>
            <w:tcW w:w="4678" w:type="dxa"/>
          </w:tcPr>
          <w:p w:rsidR="00A16D0A" w:rsidRDefault="00A16D0A" w:rsidP="00A16D0A">
            <w:pPr>
              <w:cnfStyle w:val="000000000000"/>
            </w:pPr>
            <w:r>
              <w:t>Indica si els noms que es diferencies únicament per majúscules s’han d’agafar com a iguals.</w:t>
            </w:r>
          </w:p>
        </w:tc>
      </w:tr>
      <w:tr w:rsidR="00F75566" w:rsidRPr="00B6628C" w:rsidTr="00950387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F75566" w:rsidRPr="00B6628C" w:rsidRDefault="00F75566" w:rsidP="00F75566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LDAP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F75566" w:rsidRPr="005475F4" w:rsidRDefault="00F75566" w:rsidP="00F7556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F75566">
              <w:rPr>
                <w:rFonts w:cs="Courier New"/>
                <w:color w:val="000000" w:themeColor="text1"/>
                <w:sz w:val="22"/>
                <w:szCs w:val="22"/>
              </w:rPr>
              <w:t>app.persones.plugin.ldap.url</w:t>
            </w:r>
          </w:p>
        </w:tc>
        <w:tc>
          <w:tcPr>
            <w:tcW w:w="4678" w:type="dxa"/>
          </w:tcPr>
          <w:p w:rsidR="00F75566" w:rsidRPr="005475F4" w:rsidRDefault="00A16D0A" w:rsidP="00991FAD">
            <w:pPr>
              <w:cnfStyle w:val="000000000000"/>
            </w:pPr>
            <w:r>
              <w:t>URL del servei LDAP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950387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lastRenderedPageBreak/>
              <w:t>app.persones.plugin.ldap.principal</w:t>
            </w:r>
          </w:p>
        </w:tc>
        <w:tc>
          <w:tcPr>
            <w:tcW w:w="4678" w:type="dxa"/>
          </w:tcPr>
          <w:p w:rsidR="00000000" w:rsidRDefault="00950387">
            <w:pPr>
              <w:cnfStyle w:val="0000001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Usuari amb permisos per a obtenir les persones de l’LDAP</w:t>
            </w:r>
          </w:p>
        </w:tc>
      </w:tr>
      <w:tr w:rsidR="00950387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950387" w:rsidRPr="00950387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app.persones.plugin.ldap.credentials</w:t>
            </w:r>
          </w:p>
        </w:tc>
        <w:tc>
          <w:tcPr>
            <w:tcW w:w="4678" w:type="dxa"/>
          </w:tcPr>
          <w:p w:rsidR="00000000" w:rsidRDefault="00950387">
            <w:pPr>
              <w:cnfStyle w:val="0000000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Contrasenya de l’usuari amb permisos per a obtenir les persones de l’LDAP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950387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color w:val="000000" w:themeColor="text1"/>
              </w:rPr>
              <w:t>app.persones.plugin.ldap.filter.user</w:t>
            </w:r>
          </w:p>
        </w:tc>
        <w:tc>
          <w:tcPr>
            <w:tcW w:w="4678" w:type="dxa"/>
          </w:tcPr>
          <w:p w:rsidR="00000000" w:rsidRDefault="00950387">
            <w:pPr>
              <w:cnfStyle w:val="0000001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Consulta per a obtener les persones amb el codi d’usuari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F75566" w:rsidRPr="00950387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app.persones.plugin.ldap.filter.like</w:t>
            </w:r>
          </w:p>
        </w:tc>
        <w:tc>
          <w:tcPr>
            <w:tcW w:w="4678" w:type="dxa"/>
          </w:tcPr>
          <w:p w:rsidR="00000000" w:rsidRDefault="00950387">
            <w:pPr>
              <w:cnfStyle w:val="0000000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Consulta per a obtener les persones a partir d’una part del nom de l’usuari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950387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app.persones.plugin.ldap.searchbase</w:t>
            </w:r>
          </w:p>
        </w:tc>
        <w:tc>
          <w:tcPr>
            <w:tcW w:w="4678" w:type="dxa"/>
          </w:tcPr>
          <w:p w:rsidR="00F75566" w:rsidRPr="005475F4" w:rsidRDefault="00950387" w:rsidP="00991FAD">
            <w:pPr>
              <w:cnfStyle w:val="000000100000"/>
            </w:pPr>
            <w:r>
              <w:t>Paràmetre per a inicialitzar el context per a obtener les persones de l’LDAP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F75566" w:rsidRPr="00950387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color w:val="000000" w:themeColor="text1"/>
              </w:rPr>
              <w:t>app.persones.plugin.ldap.attributes</w:t>
            </w:r>
          </w:p>
        </w:tc>
        <w:tc>
          <w:tcPr>
            <w:tcW w:w="4678" w:type="dxa"/>
          </w:tcPr>
          <w:p w:rsidR="00F75566" w:rsidRPr="005475F4" w:rsidRDefault="00950387" w:rsidP="00991FAD">
            <w:pPr>
              <w:cnfStyle w:val="000000000000"/>
            </w:pPr>
            <w:r>
              <w:t>Atributs que retornarà de cada persona</w:t>
            </w:r>
          </w:p>
        </w:tc>
      </w:tr>
      <w:tr w:rsidR="001529FD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1529FD" w:rsidRPr="00950387" w:rsidRDefault="00F868F2" w:rsidP="00F7556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app.persones.plugin.ldap.email.domini</w:t>
            </w:r>
          </w:p>
        </w:tc>
        <w:tc>
          <w:tcPr>
            <w:tcW w:w="4678" w:type="dxa"/>
          </w:tcPr>
          <w:p w:rsidR="00000000" w:rsidRDefault="00950387">
            <w:pPr>
              <w:ind w:left="708" w:hanging="708"/>
              <w:cnfStyle w:val="0000001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Domini que s’afegira a l’email de les persones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F75566" w:rsidRPr="005475F4" w:rsidRDefault="00F75566" w:rsidP="00991FAD">
            <w:r>
              <w:rPr>
                <w:color w:val="FFFFFF" w:themeColor="background1"/>
                <w:sz w:val="22"/>
                <w:szCs w:val="22"/>
              </w:rPr>
              <w:t>Paràmetres del plugin per JDBC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70131B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app.persones.plugin.jdbc.jndi.parameter</w:t>
            </w:r>
          </w:p>
        </w:tc>
        <w:tc>
          <w:tcPr>
            <w:tcW w:w="4678" w:type="dxa"/>
          </w:tcPr>
          <w:p w:rsidR="00000000" w:rsidRDefault="0070131B">
            <w:pPr>
              <w:cnfStyle w:val="0000001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Nom Jndi del datasource a utilizar per a fer les consultes de persones</w:t>
            </w:r>
          </w:p>
        </w:tc>
      </w:tr>
      <w:tr w:rsidR="00F75566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F75566" w:rsidRPr="0070131B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color w:val="000000" w:themeColor="text1"/>
              </w:rPr>
              <w:t>app.persones.plugin.jdbc.filter.code</w:t>
            </w:r>
          </w:p>
        </w:tc>
        <w:tc>
          <w:tcPr>
            <w:tcW w:w="4678" w:type="dxa"/>
          </w:tcPr>
          <w:p w:rsidR="00F75566" w:rsidRPr="005475F4" w:rsidRDefault="0070131B" w:rsidP="00991FAD">
            <w:pPr>
              <w:cnfStyle w:val="000000000000"/>
            </w:pPr>
            <w:r>
              <w:t>Consulta per a obtener les persones amb el codi d’usuari</w:t>
            </w:r>
          </w:p>
        </w:tc>
      </w:tr>
      <w:tr w:rsidR="00F75566" w:rsidRPr="00FE443D" w:rsidTr="00950387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75566" w:rsidRPr="0070131B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app.persones.plugin.jdbc.filter.name</w:t>
            </w:r>
          </w:p>
        </w:tc>
        <w:tc>
          <w:tcPr>
            <w:tcW w:w="4678" w:type="dxa"/>
          </w:tcPr>
          <w:p w:rsidR="00F75566" w:rsidRPr="005475F4" w:rsidRDefault="0070131B" w:rsidP="00991FAD">
            <w:pPr>
              <w:cnfStyle w:val="000000100000"/>
            </w:pPr>
            <w:r>
              <w:t>Consulta per a obtener les persones a partir d’una part del nom de l’usuari</w:t>
            </w:r>
          </w:p>
        </w:tc>
      </w:tr>
      <w:tr w:rsidR="001529FD" w:rsidRPr="00FE443D" w:rsidTr="00950387">
        <w:trPr>
          <w:trHeight w:val="340"/>
        </w:trPr>
        <w:tc>
          <w:tcPr>
            <w:cnfStyle w:val="001000000000"/>
            <w:tcW w:w="4077" w:type="dxa"/>
          </w:tcPr>
          <w:p w:rsidR="001529FD" w:rsidRPr="0070131B" w:rsidRDefault="00F868F2" w:rsidP="00991FAD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app.persones.plugin.jdbc.nom.llinatges.</w:t>
            </w:r>
            <w:r w:rsidRPr="00F868F2">
              <w:rPr>
                <w:rFonts w:cs="Courier New"/>
                <w:color w:val="000000" w:themeColor="text1"/>
              </w:rPr>
              <w:t xml:space="preserve"> </w:t>
            </w: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junt</w:t>
            </w:r>
          </w:p>
        </w:tc>
        <w:tc>
          <w:tcPr>
            <w:tcW w:w="4678" w:type="dxa"/>
          </w:tcPr>
          <w:p w:rsidR="001529FD" w:rsidRPr="005475F4" w:rsidRDefault="0070131B" w:rsidP="00991FAD">
            <w:pPr>
              <w:cnfStyle w:val="000000000000"/>
            </w:pPr>
            <w:r>
              <w:t>Indica si s’ha de retornar el nom i llinatges junts en un únic camp</w:t>
            </w:r>
          </w:p>
        </w:tc>
      </w:tr>
    </w:tbl>
    <w:p w:rsidR="00F75566" w:rsidRDefault="00007FF9" w:rsidP="00F75566">
      <w:pPr>
        <w:pStyle w:val="Ttulo2"/>
      </w:pPr>
      <w:bookmarkStart w:id="25" w:name="_Toc369596489"/>
      <w:r>
        <w:t>Plugins disponibles per a les dades de persones</w:t>
      </w:r>
      <w:r w:rsidR="00F75566">
        <w:t>:</w:t>
      </w:r>
      <w:bookmarkEnd w:id="25"/>
    </w:p>
    <w:p w:rsidR="00F75566" w:rsidRDefault="00007FF9" w:rsidP="00F75566">
      <w:pPr>
        <w:pStyle w:val="Prrafodelista"/>
        <w:numPr>
          <w:ilvl w:val="0"/>
          <w:numId w:val="23"/>
        </w:numPr>
      </w:pPr>
      <w:r>
        <w:t>Persones Jdbc</w:t>
      </w:r>
      <w:r w:rsidR="00F75566">
        <w:t>:</w:t>
      </w:r>
      <w:r>
        <w:t xml:space="preserve"> </w:t>
      </w:r>
      <w:r w:rsidR="00F75566" w:rsidRPr="00956ACD">
        <w:t>net.conselldemallorca.helium.integracio.plugins.</w:t>
      </w:r>
      <w:r>
        <w:t>persones</w:t>
      </w:r>
      <w:r w:rsidR="00F75566" w:rsidRPr="00956ACD">
        <w:t>.</w:t>
      </w:r>
      <w:r>
        <w:t>Persones</w:t>
      </w:r>
      <w:r w:rsidR="00F75566" w:rsidRPr="00956ACD">
        <w:t>Plugin</w:t>
      </w:r>
      <w:r>
        <w:t>Jdbc</w:t>
      </w:r>
    </w:p>
    <w:p w:rsidR="00000000" w:rsidRDefault="00007FF9">
      <w:pPr>
        <w:pStyle w:val="Prrafodelista"/>
        <w:numPr>
          <w:ilvl w:val="0"/>
          <w:numId w:val="23"/>
        </w:numPr>
      </w:pPr>
      <w:r>
        <w:t>Persones Ldap</w:t>
      </w:r>
      <w:r w:rsidR="00F75566">
        <w:t xml:space="preserve">: </w:t>
      </w:r>
      <w:r w:rsidR="00F75566" w:rsidRPr="00956ACD">
        <w:t>net.conselldemallorca.helium.integracio.plugins.tramitacio.</w:t>
      </w:r>
      <w:r>
        <w:t>Persones</w:t>
      </w:r>
      <w:r w:rsidR="00F75566" w:rsidRPr="00956ACD">
        <w:t>Plugin</w:t>
      </w:r>
      <w:r>
        <w:t>Ldap</w:t>
      </w:r>
    </w:p>
    <w:p w:rsidR="00000000" w:rsidRDefault="00BC656C">
      <w:pPr>
        <w:pStyle w:val="Prrafodelista"/>
      </w:pPr>
    </w:p>
    <w:p w:rsidR="008B2275" w:rsidRDefault="008B2275" w:rsidP="008B2275">
      <w:pPr>
        <w:pStyle w:val="Ttulo2"/>
      </w:pPr>
      <w:bookmarkStart w:id="26" w:name="_Toc369596490"/>
      <w:r>
        <w:t xml:space="preserve">Integració amb </w:t>
      </w:r>
      <w:r w:rsidR="00890DE4">
        <w:t>el sistema de tramitació</w:t>
      </w:r>
      <w:bookmarkEnd w:id="26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890DE4">
            <w:r>
              <w:rPr>
                <w:sz w:val="22"/>
                <w:szCs w:val="22"/>
              </w:rPr>
              <w:t xml:space="preserve">Integració amb </w:t>
            </w:r>
            <w:r w:rsidR="00890DE4">
              <w:rPr>
                <w:sz w:val="22"/>
                <w:szCs w:val="22"/>
              </w:rPr>
              <w:t>el sistema de tramitació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5475F4" w:rsidRDefault="00890DE4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</w:p>
        </w:tc>
        <w:tc>
          <w:tcPr>
            <w:tcW w:w="4678" w:type="dxa"/>
          </w:tcPr>
          <w:p w:rsidR="008B2275" w:rsidRPr="005475F4" w:rsidRDefault="00890DE4" w:rsidP="006B3AFB">
            <w:pPr>
              <w:cnfStyle w:val="000000100000"/>
            </w:pPr>
            <w:r w:rsidRPr="005475F4">
              <w:t>Classe del plugin per a</w:t>
            </w:r>
            <w:r>
              <w:t>l sistema extern de tramitació</w:t>
            </w:r>
          </w:p>
        </w:tc>
      </w:tr>
      <w:tr w:rsidR="00E3754E" w:rsidRPr="00B6628C" w:rsidTr="00EC2005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SISTRA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5475F4" w:rsidRDefault="00890DE4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app.tramitacio.plugin.sistra.client.auth</w:t>
            </w:r>
          </w:p>
        </w:tc>
        <w:tc>
          <w:tcPr>
            <w:tcW w:w="4678" w:type="dxa"/>
          </w:tcPr>
          <w:p w:rsidR="008B2275" w:rsidRDefault="00890DE4" w:rsidP="006B3AFB">
            <w:pPr>
              <w:cnfStyle w:val="000000100000"/>
            </w:pPr>
            <w:r>
              <w:t>Tipus d’autenticació que empra el sistema de tramitació (NONE, BASIC, USERNAMETOKEN)</w:t>
            </w:r>
            <w:r w:rsidR="00AB2C92">
              <w:t>.</w:t>
            </w:r>
          </w:p>
          <w:p w:rsidR="00AB2C92" w:rsidRPr="005475F4" w:rsidRDefault="00AB2C92" w:rsidP="006B3AFB">
            <w:pPr>
              <w:cnfStyle w:val="000000100000"/>
            </w:pPr>
            <w:r>
              <w:t>Per defecte: app.ws.client.auth</w:t>
            </w:r>
          </w:p>
        </w:tc>
      </w:tr>
      <w:tr w:rsidR="00890DE4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90DE4" w:rsidRPr="005475F4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generate.</w:t>
            </w:r>
            <w:r w:rsidR="00AB2C92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4678" w:type="dxa"/>
          </w:tcPr>
          <w:p w:rsidR="00890DE4" w:rsidRDefault="00173BB5" w:rsidP="00E97446">
            <w:pPr>
              <w:cnfStyle w:val="000000000000"/>
            </w:pPr>
            <w:r>
              <w:t>Indica si en les peticions s’ha de generar un timestamp</w:t>
            </w:r>
            <w:r w:rsidR="00AB2C92">
              <w:t>.</w:t>
            </w:r>
          </w:p>
          <w:p w:rsidR="00AB2C92" w:rsidRPr="005475F4" w:rsidRDefault="00AB2C92" w:rsidP="00E97446">
            <w:pPr>
              <w:cnfStyle w:val="000000000000"/>
            </w:pPr>
            <w:r>
              <w:t>Per defecte: app.ws.client.generate.timestamp</w:t>
            </w:r>
          </w:p>
        </w:tc>
      </w:tr>
      <w:tr w:rsidR="00890DE4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90DE4" w:rsidRPr="005475F4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app.tramitacio.plugin.sistra.client.log.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calls</w:t>
            </w:r>
          </w:p>
        </w:tc>
        <w:tc>
          <w:tcPr>
            <w:tcW w:w="4678" w:type="dxa"/>
          </w:tcPr>
          <w:p w:rsidR="00890DE4" w:rsidRDefault="00173BB5" w:rsidP="00173BB5">
            <w:pPr>
              <w:cnfStyle w:val="000000100000"/>
            </w:pPr>
            <w:r>
              <w:t>Indica si les peticions i respostes del sistema de tramitació han d’aparèixer als logs</w:t>
            </w:r>
            <w:r w:rsidR="00AB2C92">
              <w:t>.</w:t>
            </w:r>
          </w:p>
          <w:p w:rsidR="00AB2C92" w:rsidRPr="005475F4" w:rsidRDefault="00AB2C92" w:rsidP="00173BB5">
            <w:pPr>
              <w:cnfStyle w:val="000000100000"/>
            </w:pPr>
            <w:r>
              <w:t>Per defecte: app.ws.client.log.calls</w:t>
            </w:r>
          </w:p>
        </w:tc>
      </w:tr>
      <w:tr w:rsidR="00890DE4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90DE4" w:rsidRPr="00890DE4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app.tramitacio.plugin.sistra.client.disable.cn.check</w:t>
            </w:r>
          </w:p>
        </w:tc>
        <w:tc>
          <w:tcPr>
            <w:tcW w:w="4678" w:type="dxa"/>
          </w:tcPr>
          <w:p w:rsidR="00890DE4" w:rsidRDefault="00173BB5" w:rsidP="00173BB5">
            <w:pPr>
              <w:cnfStyle w:val="000000000000"/>
            </w:pPr>
            <w:r>
              <w:t>Deshabilita la comprovació del certificat SSL en peticions HTTPS</w:t>
            </w:r>
            <w:r w:rsidR="00AB2C92">
              <w:t>.</w:t>
            </w:r>
          </w:p>
          <w:p w:rsidR="00AB2C92" w:rsidRPr="005475F4" w:rsidRDefault="00AB2C92" w:rsidP="00173BB5">
            <w:pPr>
              <w:cnfStyle w:val="000000000000"/>
            </w:pPr>
            <w:r>
              <w:t>Per defecte: app.ws.client.</w:t>
            </w:r>
            <w:r w:rsidRPr="000E2ECC">
              <w:t>disable.cn.check</w:t>
            </w:r>
          </w:p>
        </w:tc>
      </w:tr>
      <w:tr w:rsidR="00890DE4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AB2C92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</w:p>
          <w:p w:rsidR="00890DE4" w:rsidRPr="005475F4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lastRenderedPageBreak/>
              <w:t>bantel.url</w:t>
            </w:r>
          </w:p>
        </w:tc>
        <w:tc>
          <w:tcPr>
            <w:tcW w:w="4678" w:type="dxa"/>
          </w:tcPr>
          <w:p w:rsidR="00890DE4" w:rsidRPr="005475F4" w:rsidRDefault="00173BB5" w:rsidP="00E97446">
            <w:pPr>
              <w:cnfStyle w:val="000000100000"/>
            </w:pPr>
            <w:r>
              <w:lastRenderedPageBreak/>
              <w:t>URL del servei BANTEL</w:t>
            </w:r>
          </w:p>
        </w:tc>
      </w:tr>
      <w:tr w:rsidR="00890DE4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AB2C92" w:rsidRDefault="00890DE4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lastRenderedPageBreak/>
              <w:t>app.tramitacio.plugin.sistra.client.</w:t>
            </w:r>
          </w:p>
          <w:p w:rsidR="00890DE4" w:rsidRPr="005475F4" w:rsidRDefault="00890DE4" w:rsidP="00AB2C92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bantel.username</w:t>
            </w:r>
          </w:p>
        </w:tc>
        <w:tc>
          <w:tcPr>
            <w:tcW w:w="4678" w:type="dxa"/>
          </w:tcPr>
          <w:p w:rsidR="00890DE4" w:rsidRPr="005475F4" w:rsidRDefault="00173BB5" w:rsidP="00E97446">
            <w:pPr>
              <w:cnfStyle w:val="000000000000"/>
            </w:pPr>
            <w:r>
              <w:t>Usuari del servei BANTEL</w:t>
            </w:r>
          </w:p>
        </w:tc>
      </w:tr>
      <w:tr w:rsidR="00890DE4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AB2C92" w:rsidRDefault="00890DE4" w:rsidP="00AB2C92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</w:t>
            </w:r>
          </w:p>
          <w:p w:rsidR="00890DE4" w:rsidRPr="00890DE4" w:rsidRDefault="00890DE4" w:rsidP="00AB2C92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bantel.password</w:t>
            </w:r>
          </w:p>
        </w:tc>
        <w:tc>
          <w:tcPr>
            <w:tcW w:w="4678" w:type="dxa"/>
          </w:tcPr>
          <w:p w:rsidR="00890DE4" w:rsidRPr="005475F4" w:rsidRDefault="00173BB5" w:rsidP="00E97446">
            <w:pPr>
              <w:cnfStyle w:val="000000100000"/>
            </w:pPr>
            <w:r>
              <w:t>Contrasenya del servei BANTEL</w:t>
            </w:r>
          </w:p>
        </w:tc>
      </w:tr>
      <w:tr w:rsidR="00173BB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AB2C92" w:rsidRDefault="00173BB5" w:rsidP="00173BB5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</w:p>
          <w:p w:rsidR="00173BB5" w:rsidRPr="005475F4" w:rsidRDefault="00173BB5" w:rsidP="00AB2C92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  <w:sz w:val="22"/>
                <w:szCs w:val="22"/>
              </w:rPr>
              <w:t>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.url</w:t>
            </w:r>
          </w:p>
        </w:tc>
        <w:tc>
          <w:tcPr>
            <w:tcW w:w="4678" w:type="dxa"/>
          </w:tcPr>
          <w:p w:rsidR="00173BB5" w:rsidRPr="005475F4" w:rsidRDefault="00173BB5" w:rsidP="00E97446">
            <w:pPr>
              <w:cnfStyle w:val="000000000000"/>
            </w:pPr>
            <w:r>
              <w:t>URL del servei ZONAPER</w:t>
            </w:r>
          </w:p>
        </w:tc>
      </w:tr>
      <w:tr w:rsidR="00173BB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173BB5" w:rsidRPr="005475F4" w:rsidRDefault="00173BB5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.username</w:t>
            </w:r>
          </w:p>
        </w:tc>
        <w:tc>
          <w:tcPr>
            <w:tcW w:w="4678" w:type="dxa"/>
          </w:tcPr>
          <w:p w:rsidR="00173BB5" w:rsidRPr="005475F4" w:rsidRDefault="00173BB5" w:rsidP="00173BB5">
            <w:pPr>
              <w:cnfStyle w:val="000000100000"/>
            </w:pPr>
            <w:r>
              <w:t>Usuari del servei ZONAPER</w:t>
            </w:r>
          </w:p>
        </w:tc>
      </w:tr>
      <w:tr w:rsidR="00173BB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173BB5" w:rsidRPr="00890DE4" w:rsidRDefault="00173BB5" w:rsidP="00E97446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</w:t>
            </w:r>
            <w:r w:rsidRPr="00173BB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zonaper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.password</w:t>
            </w:r>
          </w:p>
        </w:tc>
        <w:tc>
          <w:tcPr>
            <w:tcW w:w="4678" w:type="dxa"/>
          </w:tcPr>
          <w:p w:rsidR="00173BB5" w:rsidRPr="005475F4" w:rsidRDefault="00173BB5" w:rsidP="00E97446">
            <w:pPr>
              <w:cnfStyle w:val="000000000000"/>
            </w:pPr>
            <w:r>
              <w:t>Contrasenya del servei ZONAPER</w:t>
            </w:r>
          </w:p>
        </w:tc>
      </w:tr>
      <w:tr w:rsidR="00173BB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173BB5" w:rsidRPr="005475F4" w:rsidRDefault="00173BB5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.url</w:t>
            </w:r>
          </w:p>
        </w:tc>
        <w:tc>
          <w:tcPr>
            <w:tcW w:w="4678" w:type="dxa"/>
          </w:tcPr>
          <w:p w:rsidR="00173BB5" w:rsidRPr="005475F4" w:rsidRDefault="00173BB5" w:rsidP="00173BB5">
            <w:pPr>
              <w:cnfStyle w:val="000000100000"/>
            </w:pPr>
            <w:r>
              <w:t>URL del servei REDOSE</w:t>
            </w:r>
          </w:p>
        </w:tc>
      </w:tr>
      <w:tr w:rsidR="00173BB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173BB5" w:rsidRPr="005475F4" w:rsidRDefault="00173BB5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app.tramitacio.plugin.sistra.client.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 xml:space="preserve"> 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</w:rPr>
              <w:t>.username</w:t>
            </w:r>
          </w:p>
        </w:tc>
        <w:tc>
          <w:tcPr>
            <w:tcW w:w="4678" w:type="dxa"/>
          </w:tcPr>
          <w:p w:rsidR="00173BB5" w:rsidRPr="005475F4" w:rsidRDefault="00173BB5" w:rsidP="00E97446">
            <w:pPr>
              <w:cnfStyle w:val="000000000000"/>
            </w:pPr>
            <w:r>
              <w:t>Usuari del servei REDOSE</w:t>
            </w:r>
          </w:p>
        </w:tc>
      </w:tr>
      <w:tr w:rsidR="00667463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667463" w:rsidRPr="00890DE4" w:rsidRDefault="00667463" w:rsidP="00E97446">
            <w:pPr>
              <w:rPr>
                <w:rFonts w:cs="Courier New"/>
                <w:color w:val="000000" w:themeColor="text1"/>
              </w:rPr>
            </w:pP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app.tramitacio.plugin.sistra.client.</w:t>
            </w:r>
            <w:r w:rsidRPr="00173BB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redose</w:t>
            </w:r>
            <w:r w:rsidRPr="00890DE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.password</w:t>
            </w:r>
          </w:p>
        </w:tc>
        <w:tc>
          <w:tcPr>
            <w:tcW w:w="4678" w:type="dxa"/>
          </w:tcPr>
          <w:p w:rsidR="00667463" w:rsidRDefault="00667463" w:rsidP="00E97446">
            <w:pPr>
              <w:cnfStyle w:val="000000100000"/>
            </w:pPr>
            <w:r>
              <w:t>Contrasenya del servei REDOSE</w:t>
            </w:r>
          </w:p>
        </w:tc>
      </w:tr>
      <w:tr w:rsidR="00667463" w:rsidRPr="00B6628C" w:rsidTr="00EC2005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667463" w:rsidRPr="00B6628C" w:rsidRDefault="00667463" w:rsidP="00667463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adicionals del plugin per del CIM per conectar amb gestor documental</w:t>
            </w:r>
          </w:p>
        </w:tc>
      </w:tr>
      <w:tr w:rsidR="00667463" w:rsidRPr="005475F4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667463" w:rsidRPr="00667463" w:rsidRDefault="00F868F2" w:rsidP="00F15C6C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app.tramitacio.plugin.documents.url</w:t>
            </w:r>
          </w:p>
        </w:tc>
        <w:tc>
          <w:tcPr>
            <w:tcW w:w="4678" w:type="dxa"/>
          </w:tcPr>
          <w:p w:rsidR="00667463" w:rsidRPr="005475F4" w:rsidRDefault="00667463" w:rsidP="00F15C6C">
            <w:pPr>
              <w:cnfStyle w:val="000000100000"/>
            </w:pPr>
            <w:r>
              <w:t>URL del servei</w:t>
            </w:r>
          </w:p>
        </w:tc>
      </w:tr>
      <w:tr w:rsidR="00667463" w:rsidRPr="005475F4" w:rsidTr="00EC2005">
        <w:trPr>
          <w:trHeight w:val="340"/>
        </w:trPr>
        <w:tc>
          <w:tcPr>
            <w:cnfStyle w:val="001000000000"/>
            <w:tcW w:w="4077" w:type="dxa"/>
          </w:tcPr>
          <w:p w:rsidR="00667463" w:rsidRPr="00667463" w:rsidRDefault="00F868F2" w:rsidP="00F15C6C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app.tramitacio.plugin.documents.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</w:t>
            </w: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username</w:t>
            </w:r>
          </w:p>
        </w:tc>
        <w:tc>
          <w:tcPr>
            <w:tcW w:w="4678" w:type="dxa"/>
          </w:tcPr>
          <w:p w:rsidR="00667463" w:rsidRPr="005475F4" w:rsidRDefault="00667463" w:rsidP="00F15C6C">
            <w:pPr>
              <w:cnfStyle w:val="000000000000"/>
            </w:pPr>
            <w:r>
              <w:t>Usuari del servei</w:t>
            </w:r>
          </w:p>
        </w:tc>
      </w:tr>
      <w:tr w:rsidR="00667463" w:rsidRPr="005475F4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667463" w:rsidRPr="00667463" w:rsidRDefault="00F868F2" w:rsidP="00F15C6C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app.tramitacio.plugin.documents.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</w:t>
            </w:r>
            <w:r w:rsidRPr="00F868F2">
              <w:rPr>
                <w:rFonts w:cs="Courier New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4678" w:type="dxa"/>
          </w:tcPr>
          <w:p w:rsidR="00667463" w:rsidRPr="005475F4" w:rsidRDefault="00667463" w:rsidP="00F15C6C">
            <w:pPr>
              <w:cnfStyle w:val="000000100000"/>
            </w:pPr>
            <w:r>
              <w:t>Contrasenya del servei</w:t>
            </w:r>
          </w:p>
        </w:tc>
      </w:tr>
    </w:tbl>
    <w:p w:rsidR="00956ACD" w:rsidRDefault="00956ACD" w:rsidP="00956ACD">
      <w:pPr>
        <w:pStyle w:val="Ttulo2"/>
      </w:pPr>
      <w:bookmarkStart w:id="27" w:name="_Toc369596491"/>
      <w:r>
        <w:t>Plugins disponibles per a la signatura digital:</w:t>
      </w:r>
      <w:bookmarkEnd w:id="27"/>
    </w:p>
    <w:p w:rsidR="008B2275" w:rsidRDefault="00956ACD" w:rsidP="00956ACD">
      <w:pPr>
        <w:pStyle w:val="Prrafodelista"/>
        <w:numPr>
          <w:ilvl w:val="0"/>
          <w:numId w:val="23"/>
        </w:numPr>
      </w:pPr>
      <w:r>
        <w:t xml:space="preserve">SISTRA v1: </w:t>
      </w:r>
      <w:r w:rsidRPr="00956ACD">
        <w:t>net.conselldemallorca.helium.integracio.plugins.tramitacio.TramitacioPluginSistrav</w:t>
      </w:r>
      <w:r>
        <w:t>1</w:t>
      </w:r>
    </w:p>
    <w:p w:rsidR="00956ACD" w:rsidRDefault="00956ACD" w:rsidP="00956ACD">
      <w:pPr>
        <w:pStyle w:val="Prrafodelista"/>
        <w:numPr>
          <w:ilvl w:val="0"/>
          <w:numId w:val="23"/>
        </w:numPr>
      </w:pPr>
      <w:r>
        <w:t xml:space="preserve">SISTRA v2: </w:t>
      </w:r>
      <w:r w:rsidRPr="00956ACD">
        <w:t>net.conselldemallorca.helium.integracio.plugins.tramitacio.TramitacioPluginSistrav2</w:t>
      </w:r>
    </w:p>
    <w:p w:rsidR="00956ACD" w:rsidRDefault="00956ACD" w:rsidP="00956ACD">
      <w:pPr>
        <w:pStyle w:val="Prrafodelista"/>
        <w:numPr>
          <w:ilvl w:val="0"/>
          <w:numId w:val="23"/>
        </w:numPr>
      </w:pPr>
      <w:r>
        <w:t xml:space="preserve">ESB Consell de Mallorca: </w:t>
      </w:r>
      <w:r w:rsidRPr="00956ACD">
        <w:t>net.conselldemallorca.helium.integracio.plugins.tramitacio.TramitacioPlugin</w:t>
      </w:r>
      <w:r>
        <w:t>EsbCim</w:t>
      </w:r>
    </w:p>
    <w:p w:rsidR="00A706B3" w:rsidRDefault="00A706B3" w:rsidP="00A706B3"/>
    <w:p w:rsidR="008B2275" w:rsidRDefault="008B2275" w:rsidP="008B2275">
      <w:pPr>
        <w:pStyle w:val="Ttulo2"/>
      </w:pPr>
      <w:bookmarkStart w:id="28" w:name="_Toc369596492"/>
      <w:r>
        <w:t>Integració amb signatura digital</w:t>
      </w:r>
      <w:bookmarkEnd w:id="28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r>
              <w:rPr>
                <w:sz w:val="22"/>
                <w:szCs w:val="22"/>
              </w:rPr>
              <w:t>Integració amb signatura digital</w:t>
            </w:r>
          </w:p>
        </w:tc>
      </w:tr>
      <w:tr w:rsidR="0000799C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0799C" w:rsidRPr="005475F4" w:rsidRDefault="0000799C" w:rsidP="007C6E11">
            <w:pPr>
              <w:rPr>
                <w:rFonts w:cs="Courier New"/>
                <w:color w:val="000000" w:themeColor="text1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tipus</w:t>
            </w:r>
          </w:p>
        </w:tc>
        <w:tc>
          <w:tcPr>
            <w:tcW w:w="4678" w:type="dxa"/>
          </w:tcPr>
          <w:p w:rsidR="0000799C" w:rsidRPr="005475F4" w:rsidRDefault="0000799C" w:rsidP="006B3AFB">
            <w:pPr>
              <w:cnfStyle w:val="000000100000"/>
            </w:pPr>
            <w:r>
              <w:t>Tipus de signatura emprada. Valors (caib, afirma)</w:t>
            </w:r>
          </w:p>
        </w:tc>
      </w:tr>
      <w:tr w:rsidR="0086483B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6483B" w:rsidRPr="005475F4" w:rsidRDefault="0086483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app.signatura.plugin.class</w:t>
            </w:r>
          </w:p>
        </w:tc>
        <w:tc>
          <w:tcPr>
            <w:tcW w:w="4678" w:type="dxa"/>
          </w:tcPr>
          <w:p w:rsidR="0086483B" w:rsidRPr="005475F4" w:rsidRDefault="0086483B" w:rsidP="006B3AFB">
            <w:pPr>
              <w:cnfStyle w:val="000000000000"/>
            </w:pPr>
            <w:r w:rsidRPr="005475F4">
              <w:t>Classe del plugin per a la signatura digital de documents</w:t>
            </w:r>
          </w:p>
        </w:tc>
      </w:tr>
      <w:tr w:rsidR="00E3754E" w:rsidRPr="00B6628C" w:rsidTr="00EC2005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@Firma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app.signatura.plugin.afirma.urlbase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000000"/>
            </w:pPr>
            <w:r>
              <w:t>URL base del servei @Firma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app.signatura.plugin.afirma.appid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100000"/>
            </w:pPr>
            <w:r>
              <w:t>Id d’aplicació per a l’autenticació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lastRenderedPageBreak/>
              <w:t>app.signatura.plugin.afirma.usuari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000000"/>
            </w:pPr>
            <w:r>
              <w:t>Usuari per a accedir al servei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754E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</w:rPr>
              <w:t>app.signatura.plugin.afirma.contrasenya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100000"/>
            </w:pPr>
            <w:r>
              <w:t>Contrasenya per a accedir al servei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app.signatura.afirma.signature.algorithm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000000"/>
            </w:pPr>
            <w:r>
              <w:t>Paràmetre configuració client @Firma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app.signatura.afirma.signature.format</w:t>
            </w:r>
          </w:p>
        </w:tc>
        <w:tc>
          <w:tcPr>
            <w:tcW w:w="4678" w:type="dxa"/>
          </w:tcPr>
          <w:p w:rsidR="00E3754E" w:rsidRPr="00E3292F" w:rsidRDefault="00E3754E" w:rsidP="00E97446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app.signatura.afirma.cert.filter</w:t>
            </w:r>
          </w:p>
        </w:tc>
        <w:tc>
          <w:tcPr>
            <w:tcW w:w="4678" w:type="dxa"/>
          </w:tcPr>
          <w:p w:rsidR="00E3754E" w:rsidRPr="00E3292F" w:rsidRDefault="00E3754E" w:rsidP="00E97446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app.signatura.afirma.install.directory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100000"/>
            </w:pPr>
            <w:r>
              <w:t>Paràmetre configuració client @Firma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app.signatura.afirma.old.versions.action</w:t>
            </w:r>
          </w:p>
        </w:tc>
        <w:tc>
          <w:tcPr>
            <w:tcW w:w="4678" w:type="dxa"/>
          </w:tcPr>
          <w:p w:rsidR="00E3754E" w:rsidRPr="00E3292F" w:rsidRDefault="00E3754E" w:rsidP="00E97446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app.signatura.afirma.show.expired.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certificates</w:t>
            </w:r>
          </w:p>
        </w:tc>
        <w:tc>
          <w:tcPr>
            <w:tcW w:w="4678" w:type="dxa"/>
          </w:tcPr>
          <w:p w:rsidR="00E3754E" w:rsidRPr="00E3292F" w:rsidRDefault="00E3754E" w:rsidP="00E97446">
            <w:pPr>
              <w:cnfStyle w:val="0000001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292F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app.signatura.afirma.default.build</w:t>
            </w:r>
          </w:p>
        </w:tc>
        <w:tc>
          <w:tcPr>
            <w:tcW w:w="4678" w:type="dxa"/>
          </w:tcPr>
          <w:p w:rsidR="00E3754E" w:rsidRPr="00E3292F" w:rsidRDefault="00E3754E" w:rsidP="00E97446">
            <w:pPr>
              <w:cnfStyle w:val="000000000000"/>
              <w:rPr>
                <w:lang w:val="en-US"/>
              </w:rPr>
            </w:pPr>
            <w:r>
              <w:t>Paràmetre configuració client @Firma</w:t>
            </w:r>
          </w:p>
        </w:tc>
      </w:tr>
      <w:tr w:rsidR="00E3754E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3754E" w:rsidRPr="00E3292F" w:rsidRDefault="00E3754E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app.signatura.plugin.file.attached</w:t>
            </w:r>
          </w:p>
        </w:tc>
        <w:tc>
          <w:tcPr>
            <w:tcW w:w="4678" w:type="dxa"/>
          </w:tcPr>
          <w:p w:rsidR="00E3754E" w:rsidRPr="005475F4" w:rsidRDefault="00E3754E" w:rsidP="00E97446">
            <w:pPr>
              <w:cnfStyle w:val="000000100000"/>
            </w:pPr>
            <w:r>
              <w:t>Indica si la signatura s’adjunta amb el fitxer signat</w:t>
            </w:r>
          </w:p>
        </w:tc>
      </w:tr>
      <w:tr w:rsidR="00E3754E" w:rsidRPr="00B6628C" w:rsidTr="00EC2005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3754E" w:rsidRPr="00B6628C" w:rsidRDefault="00E3754E" w:rsidP="00E3754E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la signatura de la CAIB</w:t>
            </w:r>
          </w:p>
        </w:tc>
      </w:tr>
      <w:tr w:rsidR="00321FDC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321FDC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app.signatura.plugin.url</w:t>
            </w:r>
          </w:p>
        </w:tc>
        <w:tc>
          <w:tcPr>
            <w:tcW w:w="4678" w:type="dxa"/>
          </w:tcPr>
          <w:p w:rsidR="00321FDC" w:rsidRDefault="00425C97" w:rsidP="00E97446">
            <w:pPr>
              <w:cnfStyle w:val="000000100000"/>
            </w:pPr>
            <w:r>
              <w:t>URL del servei de signatura</w:t>
            </w:r>
          </w:p>
        </w:tc>
      </w:tr>
      <w:tr w:rsidR="00425C97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app.signatura.plugin.username</w:t>
            </w:r>
          </w:p>
        </w:tc>
        <w:tc>
          <w:tcPr>
            <w:tcW w:w="4678" w:type="dxa"/>
          </w:tcPr>
          <w:p w:rsidR="00425C97" w:rsidRDefault="00425C97" w:rsidP="00E97446">
            <w:pPr>
              <w:cnfStyle w:val="000000000000"/>
            </w:pPr>
            <w:r>
              <w:t>Usuari per a accedir al servei</w:t>
            </w:r>
          </w:p>
        </w:tc>
      </w:tr>
      <w:tr w:rsidR="00425C97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app.signatura.plugin.password</w:t>
            </w:r>
          </w:p>
        </w:tc>
        <w:tc>
          <w:tcPr>
            <w:tcW w:w="4678" w:type="dxa"/>
          </w:tcPr>
          <w:p w:rsidR="00425C97" w:rsidRDefault="00425C97" w:rsidP="00E97446">
            <w:pPr>
              <w:cnfStyle w:val="000000100000"/>
            </w:pPr>
            <w:r>
              <w:t>Contrasenya per a accedir al servei</w:t>
            </w:r>
          </w:p>
        </w:tc>
      </w:tr>
      <w:tr w:rsidR="00425C97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app.signatura.plugin.ws.client.auth</w:t>
            </w:r>
          </w:p>
        </w:tc>
        <w:tc>
          <w:tcPr>
            <w:tcW w:w="4678" w:type="dxa"/>
          </w:tcPr>
          <w:p w:rsidR="00425C97" w:rsidRDefault="00425C97" w:rsidP="00F15C6C">
            <w:pPr>
              <w:cnfStyle w:val="000000000000"/>
            </w:pPr>
            <w:r>
              <w:t>Tipus d’autenticació del servei de signatura (NONE, BASIC o USERNAMETOKEN).</w:t>
            </w:r>
          </w:p>
          <w:p w:rsidR="00425C97" w:rsidRDefault="00425C97" w:rsidP="00E97446">
            <w:pPr>
              <w:cnfStyle w:val="000000000000"/>
            </w:pPr>
            <w:r>
              <w:t>Per defecte: app.ws.client.auth</w:t>
            </w:r>
          </w:p>
        </w:tc>
      </w:tr>
      <w:tr w:rsidR="00425C97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app.signatura.plugin.ws.client.generate.</w:t>
            </w:r>
            <w:r w:rsidR="00425C97" w:rsidRPr="00AB2C9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timestamp</w:t>
            </w:r>
          </w:p>
        </w:tc>
        <w:tc>
          <w:tcPr>
            <w:tcW w:w="4678" w:type="dxa"/>
          </w:tcPr>
          <w:p w:rsidR="00425C97" w:rsidRDefault="00425C97" w:rsidP="00F15C6C">
            <w:pPr>
              <w:cnfStyle w:val="000000100000"/>
            </w:pPr>
            <w:r>
              <w:t>Indica si els missatges rebuts es verificaran en funció del seu timestamp.</w:t>
            </w:r>
          </w:p>
          <w:p w:rsidR="00425C97" w:rsidRDefault="00425C97" w:rsidP="00E97446">
            <w:pPr>
              <w:cnfStyle w:val="000000100000"/>
            </w:pPr>
            <w:r>
              <w:t>Per defecte: app.ws.client.generate.timestamp</w:t>
            </w:r>
          </w:p>
        </w:tc>
      </w:tr>
      <w:tr w:rsidR="00425C97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app.signatura.plugin.ws.client.log.calls</w:t>
            </w:r>
          </w:p>
        </w:tc>
        <w:tc>
          <w:tcPr>
            <w:tcW w:w="4678" w:type="dxa"/>
          </w:tcPr>
          <w:p w:rsidR="00425C97" w:rsidRDefault="00425C97" w:rsidP="00F15C6C">
            <w:pPr>
              <w:cnfStyle w:val="000000000000"/>
            </w:pPr>
            <w:r>
              <w:t>Indica si les peticions i respostes al servei de signatura han d’aparèixer als logs.</w:t>
            </w:r>
          </w:p>
          <w:p w:rsidR="00425C97" w:rsidRDefault="00425C97" w:rsidP="00E97446">
            <w:pPr>
              <w:cnfStyle w:val="000000000000"/>
            </w:pPr>
            <w:r>
              <w:t>Per defecte: app.ws.client.log.calls</w:t>
            </w:r>
          </w:p>
        </w:tc>
      </w:tr>
      <w:tr w:rsidR="00425C97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E97446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app.signatura.plugin.ws.client.disable.cn.</w:t>
            </w:r>
            <w:r w:rsidR="00425C97" w:rsidRPr="00AB2C9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check</w:t>
            </w:r>
          </w:p>
        </w:tc>
        <w:tc>
          <w:tcPr>
            <w:tcW w:w="4678" w:type="dxa"/>
          </w:tcPr>
          <w:p w:rsidR="00AB2C92" w:rsidRDefault="00AB2C92" w:rsidP="00E97446">
            <w:pPr>
              <w:cnfStyle w:val="000000100000"/>
            </w:pPr>
            <w:r>
              <w:t>Deshabilita la comprovació del certificat SSL en peticions HTTPS.</w:t>
            </w:r>
          </w:p>
          <w:p w:rsidR="00425C97" w:rsidRDefault="00425C97" w:rsidP="00E97446">
            <w:pPr>
              <w:cnfStyle w:val="000000100000"/>
            </w:pPr>
            <w:r>
              <w:t>Per defecte: app.ws.client.</w:t>
            </w:r>
            <w:r w:rsidRPr="000E2ECC">
              <w:t>disable.cn.check</w:t>
            </w:r>
          </w:p>
        </w:tc>
      </w:tr>
      <w:tr w:rsidR="00425C97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425C97" w:rsidRPr="00AB2C92" w:rsidRDefault="00F868F2" w:rsidP="00321FDC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868F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</w:t>
            </w:r>
            <w:r w:rsidR="00425C97" w:rsidRPr="00AB2C9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format</w:t>
            </w:r>
          </w:p>
        </w:tc>
        <w:tc>
          <w:tcPr>
            <w:tcW w:w="4678" w:type="dxa"/>
          </w:tcPr>
          <w:p w:rsidR="00425C97" w:rsidRDefault="00425C97" w:rsidP="00E97446">
            <w:pPr>
              <w:cnfStyle w:val="000000000000"/>
            </w:pPr>
            <w:r>
              <w:t>Format de signatura</w:t>
            </w:r>
          </w:p>
        </w:tc>
      </w:tr>
      <w:tr w:rsidR="00425C97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425C97" w:rsidRPr="00E3292F" w:rsidRDefault="00425C97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3754E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app.signatura.plugin.file.attached</w:t>
            </w:r>
          </w:p>
        </w:tc>
        <w:tc>
          <w:tcPr>
            <w:tcW w:w="4678" w:type="dxa"/>
          </w:tcPr>
          <w:p w:rsidR="00425C97" w:rsidRPr="005475F4" w:rsidRDefault="00425C97" w:rsidP="00E97446">
            <w:pPr>
              <w:cnfStyle w:val="000000100000"/>
            </w:pPr>
            <w:r>
              <w:t>Indica si la signatura s’adjunta amb el fitxer signat</w:t>
            </w:r>
          </w:p>
        </w:tc>
      </w:tr>
    </w:tbl>
    <w:p w:rsidR="008B2275" w:rsidRDefault="00A66B40" w:rsidP="00A66B40">
      <w:pPr>
        <w:pStyle w:val="Ttulo2"/>
      </w:pPr>
      <w:bookmarkStart w:id="29" w:name="_Toc369596493"/>
      <w:r>
        <w:t>Plugins disponibles per a la signatura digital:</w:t>
      </w:r>
      <w:bookmarkEnd w:id="29"/>
    </w:p>
    <w:p w:rsidR="00A66B40" w:rsidRDefault="00A66B40" w:rsidP="00A66B40">
      <w:pPr>
        <w:pStyle w:val="Prrafodelista"/>
        <w:numPr>
          <w:ilvl w:val="0"/>
          <w:numId w:val="22"/>
        </w:numPr>
      </w:pPr>
      <w:r>
        <w:t xml:space="preserve">@Firma: </w:t>
      </w:r>
      <w:r w:rsidR="00825B6F" w:rsidRPr="00A66B40">
        <w:t>net.conselldemallorca.helium.integracio.plugins.signatura.SignaturaPluginAfirma</w:t>
      </w:r>
    </w:p>
    <w:p w:rsidR="00956ACD" w:rsidRDefault="00956ACD" w:rsidP="00956ACD">
      <w:pPr>
        <w:pStyle w:val="Prrafodelista"/>
        <w:numPr>
          <w:ilvl w:val="0"/>
          <w:numId w:val="22"/>
        </w:numPr>
      </w:pPr>
      <w:r>
        <w:t xml:space="preserve">ESB Consell de Mallorca: </w:t>
      </w:r>
      <w:r w:rsidRPr="00956ACD">
        <w:t>net.conselldemallorca.helium.integracio.plugins.</w:t>
      </w:r>
      <w:r w:rsidRPr="00A66B40">
        <w:t>signatura</w:t>
      </w:r>
      <w:r w:rsidRPr="00956ACD">
        <w:t>.</w:t>
      </w:r>
      <w:r>
        <w:t>Signatura</w:t>
      </w:r>
      <w:r w:rsidRPr="00956ACD">
        <w:t>Plugin</w:t>
      </w:r>
      <w:r>
        <w:t>EsbCim</w:t>
      </w:r>
    </w:p>
    <w:p w:rsidR="00A706B3" w:rsidRDefault="00A706B3" w:rsidP="00A706B3"/>
    <w:p w:rsidR="008B2275" w:rsidRDefault="008B2275" w:rsidP="008B2275">
      <w:pPr>
        <w:pStyle w:val="Ttulo2"/>
      </w:pPr>
      <w:bookmarkStart w:id="30" w:name="_Toc369596494"/>
      <w:r>
        <w:t xml:space="preserve">Integració amb </w:t>
      </w:r>
      <w:r w:rsidR="00A66B40">
        <w:t xml:space="preserve">la </w:t>
      </w:r>
      <w:r>
        <w:t>custòdia documental</w:t>
      </w:r>
      <w:bookmarkEnd w:id="30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B2275" w:rsidRPr="005475F4" w:rsidTr="00EC2005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B3AFB">
            <w:r>
              <w:rPr>
                <w:sz w:val="22"/>
                <w:szCs w:val="22"/>
              </w:rPr>
              <w:t>Integració amb custodia documental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5475F4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475F4">
              <w:rPr>
                <w:rFonts w:cs="Courier New"/>
                <w:color w:val="000000" w:themeColor="text1"/>
                <w:sz w:val="22"/>
                <w:szCs w:val="22"/>
              </w:rPr>
              <w:t>app.custodia.plugin.class</w:t>
            </w:r>
          </w:p>
        </w:tc>
        <w:tc>
          <w:tcPr>
            <w:tcW w:w="4678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Classe del plugin per a la custòdia documental</w:t>
            </w:r>
          </w:p>
        </w:tc>
      </w:tr>
      <w:tr w:rsidR="00A706B3" w:rsidRPr="00B6628C" w:rsidTr="00EC2005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A706B3" w:rsidRPr="00B6628C" w:rsidRDefault="00A706B3" w:rsidP="00A706B3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Paràmetres del plugin per la custòdia de la CAIB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app.custodia.plugin.caib.url</w:t>
            </w:r>
          </w:p>
        </w:tc>
        <w:tc>
          <w:tcPr>
            <w:tcW w:w="4678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>URL del servei de custòdia documental</w:t>
            </w:r>
            <w:r w:rsidR="00501457">
              <w:t xml:space="preserve"> (només implemetació de la CAIB)</w:t>
            </w:r>
          </w:p>
        </w:tc>
      </w:tr>
      <w:tr w:rsidR="008B227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B2275" w:rsidRPr="008B2275" w:rsidRDefault="008B2275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app.custodia.plugin.caib.usuari</w:t>
            </w:r>
          </w:p>
        </w:tc>
        <w:tc>
          <w:tcPr>
            <w:tcW w:w="4678" w:type="dxa"/>
          </w:tcPr>
          <w:p w:rsidR="008B2275" w:rsidRPr="005475F4" w:rsidRDefault="008B2275" w:rsidP="006B3AFB">
            <w:pPr>
              <w:cnfStyle w:val="000000000000"/>
            </w:pPr>
            <w:r w:rsidRPr="005475F4">
              <w:t>Usuari amb permisos de custòdia documental</w:t>
            </w:r>
            <w:r w:rsidR="00501457">
              <w:t xml:space="preserve"> (només implemetació de la CAIB)</w:t>
            </w:r>
          </w:p>
        </w:tc>
      </w:tr>
      <w:tr w:rsidR="00A706B3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A706B3" w:rsidRPr="008B2275" w:rsidRDefault="00A706B3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app.custodia.plugin.caib.password</w:t>
            </w:r>
          </w:p>
        </w:tc>
        <w:tc>
          <w:tcPr>
            <w:tcW w:w="4678" w:type="dxa"/>
          </w:tcPr>
          <w:p w:rsidR="00A706B3" w:rsidRPr="005475F4" w:rsidRDefault="00A706B3" w:rsidP="00E97446">
            <w:pPr>
              <w:cnfStyle w:val="000000100000"/>
            </w:pPr>
            <w:r w:rsidRPr="005475F4">
              <w:t>Contrasenya</w:t>
            </w:r>
            <w:r>
              <w:t xml:space="preserve"> de l’usuari amb </w:t>
            </w:r>
            <w:r w:rsidRPr="005475F4">
              <w:t>permisos de custòdia documental</w:t>
            </w:r>
            <w:r>
              <w:t xml:space="preserve"> (només implemetació de la CAIB)</w:t>
            </w:r>
          </w:p>
        </w:tc>
      </w:tr>
      <w:tr w:rsidR="008B227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B2275" w:rsidRPr="00A706B3" w:rsidRDefault="00A706B3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A706B3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app.custodia.plugin.caib.verificacio.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 xml:space="preserve"> </w:t>
            </w:r>
            <w:r w:rsidRPr="00A706B3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baseurl</w:t>
            </w:r>
          </w:p>
        </w:tc>
        <w:tc>
          <w:tcPr>
            <w:tcW w:w="4678" w:type="dxa"/>
          </w:tcPr>
          <w:p w:rsidR="008B2275" w:rsidRPr="005475F4" w:rsidRDefault="00A706B3" w:rsidP="006B3AFB">
            <w:pPr>
              <w:cnfStyle w:val="000000000000"/>
            </w:pPr>
            <w:r>
              <w:t>URL base per a la verificació de documents custodiats</w:t>
            </w:r>
          </w:p>
        </w:tc>
      </w:tr>
    </w:tbl>
    <w:p w:rsidR="00A706B3" w:rsidRDefault="00A706B3" w:rsidP="00A706B3">
      <w:pPr>
        <w:pStyle w:val="Ttulo2"/>
      </w:pPr>
      <w:bookmarkStart w:id="31" w:name="_Toc369596495"/>
      <w:r>
        <w:t>Plugins disponibles per la custòdia documental:</w:t>
      </w:r>
      <w:bookmarkEnd w:id="31"/>
    </w:p>
    <w:p w:rsidR="008B2275" w:rsidRDefault="00A706B3" w:rsidP="00A706B3">
      <w:pPr>
        <w:pStyle w:val="Prrafodelista"/>
        <w:numPr>
          <w:ilvl w:val="0"/>
          <w:numId w:val="22"/>
        </w:numPr>
      </w:pPr>
      <w:r>
        <w:t xml:space="preserve">CAIB: </w:t>
      </w:r>
      <w:r w:rsidRPr="00A706B3">
        <w:t>net.conselldemallorca.helium.integracio.plugins.custodia.CustodiaPluginCaib</w:t>
      </w:r>
    </w:p>
    <w:p w:rsidR="00A706B3" w:rsidRDefault="00A706B3" w:rsidP="00A706B3"/>
    <w:p w:rsidR="008B2275" w:rsidRDefault="008B2275" w:rsidP="008B2275">
      <w:pPr>
        <w:pStyle w:val="Ttulo2"/>
      </w:pPr>
      <w:bookmarkStart w:id="32" w:name="_Toc369596496"/>
      <w:r>
        <w:t>Integració amb portasignatures</w:t>
      </w:r>
      <w:bookmarkEnd w:id="32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B2275" w:rsidRPr="005475F4" w:rsidTr="006B3AFB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6C25D3">
            <w:r>
              <w:rPr>
                <w:sz w:val="22"/>
                <w:szCs w:val="22"/>
              </w:rPr>
              <w:t xml:space="preserve">Integració amb </w:t>
            </w:r>
            <w:r w:rsidR="006C25D3">
              <w:rPr>
                <w:sz w:val="22"/>
                <w:szCs w:val="22"/>
              </w:rPr>
              <w:t>portasignatures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5475F4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5475F4">
              <w:rPr>
                <w:rFonts w:cs="Courier New"/>
                <w:color w:val="000000" w:themeColor="text1"/>
                <w:sz w:val="22"/>
                <w:szCs w:val="22"/>
              </w:rPr>
              <w:t>.class</w:t>
            </w:r>
          </w:p>
        </w:tc>
        <w:tc>
          <w:tcPr>
            <w:tcW w:w="4678" w:type="dxa"/>
          </w:tcPr>
          <w:p w:rsidR="008B2275" w:rsidRPr="005475F4" w:rsidRDefault="008B2275" w:rsidP="003334B0">
            <w:pPr>
              <w:cnfStyle w:val="000000100000"/>
            </w:pPr>
            <w:r w:rsidRPr="005475F4">
              <w:t xml:space="preserve">Classe del plugin </w:t>
            </w:r>
            <w:r w:rsidR="003334B0">
              <w:t>del portasignatures</w:t>
            </w:r>
          </w:p>
        </w:tc>
      </w:tr>
      <w:tr w:rsidR="006C25D3" w:rsidRPr="00B6628C" w:rsidTr="00EC2005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6C25D3" w:rsidRPr="00B6628C" w:rsidRDefault="006C25D3" w:rsidP="006C25D3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 xml:space="preserve">Paràmetres del plugin per al </w:t>
            </w:r>
            <w:r w:rsidRPr="006C25D3">
              <w:rPr>
                <w:color w:val="FFFFFF" w:themeColor="background1"/>
                <w:sz w:val="22"/>
                <w:szCs w:val="22"/>
              </w:rPr>
              <w:t>portasignatures</w:t>
            </w:r>
            <w:r>
              <w:rPr>
                <w:color w:val="FFFFFF" w:themeColor="background1"/>
                <w:sz w:val="22"/>
                <w:szCs w:val="22"/>
              </w:rPr>
              <w:t xml:space="preserve"> de la CAIB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.url</w:t>
            </w:r>
          </w:p>
        </w:tc>
        <w:tc>
          <w:tcPr>
            <w:tcW w:w="4678" w:type="dxa"/>
          </w:tcPr>
          <w:p w:rsidR="008B2275" w:rsidRPr="005475F4" w:rsidRDefault="008B2275" w:rsidP="006B3AFB">
            <w:pPr>
              <w:cnfStyle w:val="000000100000"/>
            </w:pPr>
            <w:r w:rsidRPr="005475F4">
              <w:t xml:space="preserve">URL del servei de </w:t>
            </w:r>
            <w:r w:rsidR="003334B0">
              <w:t>portasignatures</w:t>
            </w:r>
          </w:p>
        </w:tc>
      </w:tr>
      <w:tr w:rsidR="008B2275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.usuari</w:t>
            </w:r>
          </w:p>
        </w:tc>
        <w:tc>
          <w:tcPr>
            <w:tcW w:w="4678" w:type="dxa"/>
          </w:tcPr>
          <w:p w:rsidR="008B2275" w:rsidRPr="005475F4" w:rsidRDefault="008C6456" w:rsidP="008C6456">
            <w:pPr>
              <w:cnfStyle w:val="000000000000"/>
            </w:pPr>
            <w:r>
              <w:t>Usuari per accedir al servei</w:t>
            </w:r>
            <w:r w:rsidR="008B2275" w:rsidRPr="005475F4">
              <w:t xml:space="preserve"> de </w:t>
            </w:r>
            <w:r w:rsidR="003334B0">
              <w:t>portasignatures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8B2275" w:rsidRDefault="003334B0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="008B2275"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.password</w:t>
            </w:r>
          </w:p>
        </w:tc>
        <w:tc>
          <w:tcPr>
            <w:tcW w:w="4678" w:type="dxa"/>
          </w:tcPr>
          <w:p w:rsidR="008B2275" w:rsidRPr="005475F4" w:rsidRDefault="008B2275" w:rsidP="008C6456">
            <w:pPr>
              <w:cnfStyle w:val="000000100000"/>
            </w:pPr>
            <w:r w:rsidRPr="005475F4">
              <w:t>Contrasenya</w:t>
            </w:r>
            <w:r w:rsidR="008C6456">
              <w:t xml:space="preserve"> per accedir al servei</w:t>
            </w:r>
            <w:r w:rsidR="008C6456" w:rsidRPr="005475F4">
              <w:t xml:space="preserve"> de </w:t>
            </w:r>
            <w:r w:rsidR="003334B0">
              <w:t>portasignatures</w:t>
            </w:r>
          </w:p>
        </w:tc>
      </w:tr>
      <w:tr w:rsidR="00CA7372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CA7372" w:rsidRPr="00CA7372" w:rsidRDefault="00CA7372" w:rsidP="00E97446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app.portasignatures.plugin.signatura.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tipus</w:t>
            </w:r>
          </w:p>
        </w:tc>
        <w:tc>
          <w:tcPr>
            <w:tcW w:w="4678" w:type="dxa"/>
          </w:tcPr>
          <w:p w:rsidR="00CA7372" w:rsidRPr="005475F4" w:rsidRDefault="00CA7372" w:rsidP="00E97446">
            <w:pPr>
              <w:cnfStyle w:val="000000000000"/>
            </w:pPr>
            <w:r>
              <w:t>Tipus de signatura requerida</w:t>
            </w:r>
          </w:p>
        </w:tc>
      </w:tr>
      <w:tr w:rsidR="00CA7372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CA7372" w:rsidRPr="00CA7372" w:rsidRDefault="00CA7372" w:rsidP="008606B5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CA7372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app.portasignatures.plugin.usuari</w:t>
            </w:r>
            <w:r w:rsidR="008606B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.id</w:t>
            </w:r>
          </w:p>
        </w:tc>
        <w:tc>
          <w:tcPr>
            <w:tcW w:w="4678" w:type="dxa"/>
          </w:tcPr>
          <w:p w:rsidR="00CA7372" w:rsidRPr="005475F4" w:rsidRDefault="00CA7372" w:rsidP="006147BC">
            <w:pPr>
              <w:cnfStyle w:val="000000100000"/>
            </w:pPr>
            <w:r>
              <w:t>Camp de la persona que s’agafarà com a usuari pel portasignatures  (codi</w:t>
            </w:r>
            <w:r w:rsidR="008862F7">
              <w:t>,</w:t>
            </w:r>
            <w:r>
              <w:t xml:space="preserve"> dni)</w:t>
            </w:r>
          </w:p>
        </w:tc>
      </w:tr>
      <w:tr w:rsidR="003334B0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3334B0" w:rsidRPr="008B2275" w:rsidRDefault="003334B0" w:rsidP="003334B0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3334B0">
              <w:rPr>
                <w:rFonts w:cs="Courier New"/>
                <w:color w:val="000000" w:themeColor="text1"/>
                <w:sz w:val="22"/>
                <w:szCs w:val="22"/>
              </w:rPr>
              <w:t>app.portasignatures.plugin</w:t>
            </w:r>
            <w:r w:rsidRPr="008B2275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checkcerts</w:t>
            </w:r>
          </w:p>
        </w:tc>
        <w:tc>
          <w:tcPr>
            <w:tcW w:w="4678" w:type="dxa"/>
          </w:tcPr>
          <w:p w:rsidR="003334B0" w:rsidRPr="005475F4" w:rsidRDefault="003334B0" w:rsidP="003334B0">
            <w:pPr>
              <w:cnfStyle w:val="000000000000"/>
            </w:pPr>
            <w:r>
              <w:t xml:space="preserve">“true” en producció i “false” en desenvolupament/test </w:t>
            </w:r>
          </w:p>
        </w:tc>
      </w:tr>
    </w:tbl>
    <w:p w:rsidR="00CA7372" w:rsidRDefault="00CA7372" w:rsidP="00CA7372">
      <w:pPr>
        <w:pStyle w:val="Ttulo2"/>
      </w:pPr>
      <w:bookmarkStart w:id="33" w:name="_Toc369596497"/>
      <w:r>
        <w:t>Plugins disponibles per al portasignatures:</w:t>
      </w:r>
      <w:bookmarkEnd w:id="33"/>
    </w:p>
    <w:p w:rsidR="00CA7372" w:rsidRDefault="00CA7372" w:rsidP="00CA7372">
      <w:pPr>
        <w:pStyle w:val="Prrafodelista"/>
        <w:numPr>
          <w:ilvl w:val="0"/>
          <w:numId w:val="22"/>
        </w:numPr>
      </w:pPr>
      <w:r>
        <w:t xml:space="preserve">CAIB: </w:t>
      </w:r>
      <w:r w:rsidRPr="00CA7372">
        <w:t>net.conselldemallorca.helium.integracio.plugins.portasignatures.</w:t>
      </w:r>
      <w:r w:rsidR="00EC2005">
        <w:t xml:space="preserve"> </w:t>
      </w:r>
      <w:r w:rsidRPr="00CA7372">
        <w:t>PortasignaturesPluginCaib</w:t>
      </w:r>
    </w:p>
    <w:p w:rsidR="008B2275" w:rsidRDefault="008B2275" w:rsidP="005F45A7"/>
    <w:p w:rsidR="008B2275" w:rsidRDefault="008B2275" w:rsidP="008B2275">
      <w:pPr>
        <w:pStyle w:val="Ttulo2"/>
      </w:pPr>
      <w:bookmarkStart w:id="34" w:name="_Toc369596498"/>
      <w:r>
        <w:t>Integració amb formularis externs</w:t>
      </w:r>
      <w:bookmarkEnd w:id="34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C6456" w:rsidRPr="005475F4" w:rsidTr="00EC2005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C6456" w:rsidRPr="005475F4" w:rsidRDefault="008C6456" w:rsidP="008C6456">
            <w:r>
              <w:rPr>
                <w:sz w:val="22"/>
                <w:szCs w:val="22"/>
              </w:rPr>
              <w:t>Integració amb formularis externs</w:t>
            </w:r>
          </w:p>
        </w:tc>
      </w:tr>
      <w:tr w:rsidR="008C6456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C6456" w:rsidRPr="005475F4" w:rsidRDefault="008C6456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8C6456">
              <w:rPr>
                <w:rFonts w:cs="Courier New"/>
                <w:color w:val="000000" w:themeColor="text1"/>
                <w:sz w:val="22"/>
                <w:szCs w:val="22"/>
              </w:rPr>
              <w:t>app.forms.actiu</w:t>
            </w:r>
          </w:p>
        </w:tc>
        <w:tc>
          <w:tcPr>
            <w:tcW w:w="4678" w:type="dxa"/>
          </w:tcPr>
          <w:p w:rsidR="008C6456" w:rsidRPr="005475F4" w:rsidRDefault="008C6456" w:rsidP="006B3AFB">
            <w:pPr>
              <w:cnfStyle w:val="000000100000"/>
            </w:pPr>
            <w:r>
              <w:t>Indica si aquest característica està activada</w:t>
            </w:r>
          </w:p>
        </w:tc>
      </w:tr>
      <w:tr w:rsidR="008C6456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8C6456" w:rsidRPr="008B2275" w:rsidRDefault="008C6456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8C6456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app.forms.service.url</w:t>
            </w:r>
          </w:p>
        </w:tc>
        <w:tc>
          <w:tcPr>
            <w:tcW w:w="4678" w:type="dxa"/>
          </w:tcPr>
          <w:p w:rsidR="008C6456" w:rsidRPr="005475F4" w:rsidRDefault="008C6456" w:rsidP="008C6456">
            <w:pPr>
              <w:cnfStyle w:val="000000000000"/>
            </w:pPr>
            <w:r w:rsidRPr="005475F4">
              <w:t xml:space="preserve">URL del servei </w:t>
            </w:r>
            <w:r>
              <w:t>d’integració amb formularis externs</w:t>
            </w:r>
          </w:p>
        </w:tc>
      </w:tr>
      <w:tr w:rsidR="00F96011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F96011" w:rsidRPr="00F96011" w:rsidRDefault="00F96011" w:rsidP="00F96011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app.forms.service.username</w:t>
            </w:r>
          </w:p>
        </w:tc>
        <w:tc>
          <w:tcPr>
            <w:tcW w:w="4678" w:type="dxa"/>
          </w:tcPr>
          <w:p w:rsidR="00F96011" w:rsidRPr="00F96011" w:rsidRDefault="00F96011" w:rsidP="008C6456">
            <w:pPr>
              <w:cnfStyle w:val="000000100000"/>
            </w:pPr>
            <w:r w:rsidRPr="00F96011">
              <w:t>Usuari per accedir al WS</w:t>
            </w:r>
          </w:p>
        </w:tc>
      </w:tr>
      <w:tr w:rsidR="00F96011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F96011" w:rsidRPr="00F96011" w:rsidRDefault="00F96011" w:rsidP="006B3AFB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F96011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app.forms.service.password</w:t>
            </w:r>
          </w:p>
        </w:tc>
        <w:tc>
          <w:tcPr>
            <w:tcW w:w="4678" w:type="dxa"/>
          </w:tcPr>
          <w:p w:rsidR="00F96011" w:rsidRPr="00F96011" w:rsidRDefault="00F96011" w:rsidP="00F96011">
            <w:pPr>
              <w:cnfStyle w:val="000000000000"/>
            </w:pPr>
            <w:r>
              <w:t>Contrasenya de l’u</w:t>
            </w:r>
            <w:r w:rsidRPr="00F96011">
              <w:t>suari per accedir al WS</w:t>
            </w:r>
          </w:p>
        </w:tc>
      </w:tr>
    </w:tbl>
    <w:p w:rsidR="008E4080" w:rsidRDefault="008E4080" w:rsidP="008B2275"/>
    <w:p w:rsidR="008B2275" w:rsidRDefault="008B2275" w:rsidP="008B2275">
      <w:pPr>
        <w:pStyle w:val="Ttulo2"/>
      </w:pPr>
      <w:bookmarkStart w:id="35" w:name="_Toc369596499"/>
      <w:r>
        <w:t xml:space="preserve">Integració amb </w:t>
      </w:r>
      <w:r w:rsidR="002654C3">
        <w:t>gestió documental</w:t>
      </w:r>
      <w:bookmarkEnd w:id="35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8B2275" w:rsidRPr="005475F4" w:rsidTr="00EC2005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8B2275" w:rsidRPr="005475F4" w:rsidRDefault="008B2275" w:rsidP="002654C3">
            <w:r>
              <w:rPr>
                <w:sz w:val="22"/>
                <w:szCs w:val="22"/>
              </w:rPr>
              <w:t xml:space="preserve">Integració amb </w:t>
            </w:r>
            <w:r w:rsidR="002654C3">
              <w:rPr>
                <w:sz w:val="22"/>
                <w:szCs w:val="22"/>
              </w:rPr>
              <w:t>gestió documental</w:t>
            </w:r>
          </w:p>
        </w:tc>
      </w:tr>
      <w:tr w:rsidR="008B2275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8B2275" w:rsidRPr="005475F4" w:rsidRDefault="002654C3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lastRenderedPageBreak/>
              <w:t>app.gesdoc.plugin.class</w:t>
            </w:r>
          </w:p>
        </w:tc>
        <w:tc>
          <w:tcPr>
            <w:tcW w:w="4678" w:type="dxa"/>
          </w:tcPr>
          <w:p w:rsidR="008B2275" w:rsidRPr="005475F4" w:rsidRDefault="002654C3" w:rsidP="006B3AFB">
            <w:pPr>
              <w:cnfStyle w:val="000000100000"/>
            </w:pPr>
            <w:r>
              <w:t>Classe que implementa la integració amb la gestió documental</w:t>
            </w:r>
          </w:p>
        </w:tc>
      </w:tr>
      <w:tr w:rsidR="00E80E6B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80E6B" w:rsidRPr="00E80E6B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app.gesdoc.plugin.tipus.directe</w:t>
            </w:r>
          </w:p>
        </w:tc>
        <w:tc>
          <w:tcPr>
            <w:tcW w:w="4678" w:type="dxa"/>
          </w:tcPr>
          <w:p w:rsidR="00000000" w:rsidRDefault="00E80E6B">
            <w:pPr>
              <w:cnfStyle w:val="0000000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Indica si el nom del tipus d’expedient</w:t>
            </w:r>
            <w:r w:rsidR="008D766C">
              <w:t xml:space="preserve"> que es desarà al gestor </w:t>
            </w:r>
            <w:r>
              <w:t xml:space="preserve">será directament el </w:t>
            </w:r>
            <w:r w:rsidR="008D766C">
              <w:t>codi que té a</w:t>
            </w:r>
            <w:r>
              <w:t xml:space="preserve"> Helium</w:t>
            </w:r>
          </w:p>
        </w:tc>
      </w:tr>
      <w:tr w:rsidR="00E80E6B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E80E6B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app.gesdoc.plugin.tipus.nou</w:t>
            </w:r>
          </w:p>
        </w:tc>
        <w:tc>
          <w:tcPr>
            <w:tcW w:w="4678" w:type="dxa"/>
          </w:tcPr>
          <w:p w:rsidR="00000000" w:rsidRDefault="008D766C">
            <w:pPr>
              <w:cnfStyle w:val="0000001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Si no és directe, i</w:t>
            </w:r>
            <w:r w:rsidR="00E80E6B">
              <w:t>ndica si el nom del tipus d’expedient será</w:t>
            </w:r>
            <w:r w:rsidR="00EC2005">
              <w:t xml:space="preserve">:   </w:t>
            </w:r>
            <w:r w:rsidR="00E80E6B">
              <w:t>&lt;entorn&gt;_&lt;tipus d’expedient&gt;</w:t>
            </w:r>
          </w:p>
        </w:tc>
      </w:tr>
      <w:tr w:rsidR="00E80E6B" w:rsidRPr="00FE443D" w:rsidTr="00EC2005">
        <w:trPr>
          <w:trHeight w:val="340"/>
        </w:trPr>
        <w:tc>
          <w:tcPr>
            <w:cnfStyle w:val="001000000000"/>
            <w:tcW w:w="8755" w:type="dxa"/>
            <w:gridSpan w:val="2"/>
          </w:tcPr>
          <w:p w:rsidR="00E80E6B" w:rsidRPr="00E80E6B" w:rsidRDefault="00F868F2" w:rsidP="00E80E6B">
            <w:pPr>
              <w:spacing w:after="200" w:line="276" w:lineRule="auto"/>
              <w:rPr>
                <w:b w:val="0"/>
              </w:rPr>
            </w:pPr>
            <w:r>
              <w:t>En cas de no ser cap dels  dos anteriors es posarà com a nom: &lt;entorn&gt;#&lt;tipus d’expedient&gt;</w:t>
            </w:r>
          </w:p>
        </w:tc>
      </w:tr>
      <w:tr w:rsidR="00E80E6B" w:rsidRPr="00B6628C" w:rsidTr="00EC2005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80E6B" w:rsidRPr="00B6628C" w:rsidRDefault="00E80E6B" w:rsidP="005F45A7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per Alfresco</w:t>
            </w:r>
          </w:p>
        </w:tc>
      </w:tr>
      <w:tr w:rsidR="00E80E6B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app.gesdoc.plugin.apiurl</w:t>
            </w:r>
          </w:p>
        </w:tc>
        <w:tc>
          <w:tcPr>
            <w:tcW w:w="4678" w:type="dxa"/>
          </w:tcPr>
          <w:p w:rsidR="00E80E6B" w:rsidRPr="005475F4" w:rsidRDefault="00E80E6B" w:rsidP="006B3AFB">
            <w:pPr>
              <w:cnfStyle w:val="000000000000"/>
            </w:pPr>
            <w:r w:rsidRPr="005475F4">
              <w:t>URL de l’API de l’alfresco</w:t>
            </w:r>
          </w:p>
        </w:tc>
      </w:tr>
      <w:tr w:rsidR="00E80E6B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app.gesdoc.plugin.user</w:t>
            </w:r>
          </w:p>
        </w:tc>
        <w:tc>
          <w:tcPr>
            <w:tcW w:w="4678" w:type="dxa"/>
          </w:tcPr>
          <w:p w:rsidR="00E80E6B" w:rsidRPr="005475F4" w:rsidRDefault="00E80E6B" w:rsidP="006B3AFB">
            <w:pPr>
              <w:cnfStyle w:val="000000100000"/>
            </w:pPr>
            <w:r w:rsidRPr="005475F4">
              <w:t>Usuari amb accés a l’alfresco</w:t>
            </w:r>
          </w:p>
        </w:tc>
      </w:tr>
      <w:tr w:rsidR="00E80E6B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app.gesdoc.plugin.pass</w:t>
            </w:r>
          </w:p>
        </w:tc>
        <w:tc>
          <w:tcPr>
            <w:tcW w:w="4678" w:type="dxa"/>
          </w:tcPr>
          <w:p w:rsidR="00E80E6B" w:rsidRPr="005475F4" w:rsidRDefault="00E80E6B" w:rsidP="006B3AFB">
            <w:pPr>
              <w:cnfStyle w:val="000000000000"/>
            </w:pPr>
            <w:r w:rsidRPr="005475F4">
              <w:t>Contrasenya</w:t>
            </w:r>
          </w:p>
        </w:tc>
      </w:tr>
      <w:tr w:rsidR="00E80E6B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2654C3">
              <w:rPr>
                <w:rFonts w:cs="Courier New"/>
                <w:color w:val="000000" w:themeColor="text1"/>
                <w:sz w:val="22"/>
                <w:szCs w:val="22"/>
              </w:rPr>
              <w:t>app.gesdoc.plugin.basedir</w:t>
            </w:r>
          </w:p>
        </w:tc>
        <w:tc>
          <w:tcPr>
            <w:tcW w:w="4678" w:type="dxa"/>
          </w:tcPr>
          <w:p w:rsidR="00E80E6B" w:rsidRPr="005475F4" w:rsidRDefault="00E80E6B" w:rsidP="00E97446">
            <w:pPr>
              <w:cnfStyle w:val="000000100000"/>
            </w:pPr>
            <w:r w:rsidRPr="005475F4">
              <w:t>Directori base de l’Alfresco</w:t>
            </w:r>
            <w:r>
              <w:t xml:space="preserve"> (relatiu a Company Home)</w:t>
            </w:r>
          </w:p>
        </w:tc>
      </w:tr>
    </w:tbl>
    <w:p w:rsidR="00EC2005" w:rsidRDefault="00EC2005">
      <w:r>
        <w:rPr>
          <w:b/>
          <w:bCs/>
        </w:rPr>
        <w:br w:type="page"/>
      </w:r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E80E6B" w:rsidRPr="00B6628C" w:rsidTr="00EC2005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E80E6B" w:rsidRPr="00B6628C" w:rsidRDefault="00E80E6B" w:rsidP="00A217B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Paràmetres del plugin per l’ESB del Consell de Mallorca</w:t>
            </w:r>
          </w:p>
        </w:tc>
      </w:tr>
      <w:tr w:rsidR="00E80E6B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app.gesdoc.plugin.url</w:t>
            </w:r>
          </w:p>
        </w:tc>
        <w:tc>
          <w:tcPr>
            <w:tcW w:w="4678" w:type="dxa"/>
          </w:tcPr>
          <w:p w:rsidR="00E80E6B" w:rsidRPr="005475F4" w:rsidRDefault="00E80E6B" w:rsidP="00E97446">
            <w:pPr>
              <w:cnfStyle w:val="000000100000"/>
            </w:pPr>
            <w:r>
              <w:t>URL del servei</w:t>
            </w:r>
          </w:p>
        </w:tc>
      </w:tr>
      <w:tr w:rsidR="00E80E6B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E97446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5F45A7">
              <w:rPr>
                <w:rFonts w:cs="Courier New"/>
                <w:color w:val="000000" w:themeColor="text1"/>
                <w:sz w:val="22"/>
                <w:szCs w:val="22"/>
              </w:rPr>
              <w:t>app.gesdoc.plugin.user</w:t>
            </w:r>
          </w:p>
        </w:tc>
        <w:tc>
          <w:tcPr>
            <w:tcW w:w="4678" w:type="dxa"/>
          </w:tcPr>
          <w:p w:rsidR="00E80E6B" w:rsidRPr="005475F4" w:rsidRDefault="00E80E6B" w:rsidP="00E97446">
            <w:pPr>
              <w:cnfStyle w:val="000000000000"/>
            </w:pPr>
            <w:r>
              <w:t>Usuari del servei</w:t>
            </w:r>
          </w:p>
        </w:tc>
      </w:tr>
      <w:tr w:rsidR="00E80E6B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5475F4" w:rsidRDefault="00932702" w:rsidP="006B3AF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  <w:sz w:val="22"/>
                <w:szCs w:val="22"/>
              </w:rPr>
              <w:t>a</w:t>
            </w:r>
            <w:r w:rsidR="00E80E6B" w:rsidRPr="005F45A7">
              <w:rPr>
                <w:rFonts w:cs="Courier New"/>
                <w:color w:val="000000" w:themeColor="text1"/>
                <w:sz w:val="22"/>
                <w:szCs w:val="22"/>
              </w:rPr>
              <w:t>pp.gesdoc.plugin.</w:t>
            </w:r>
            <w:r w:rsidR="00E80E6B">
              <w:rPr>
                <w:rFonts w:cs="Courier New"/>
                <w:color w:val="000000" w:themeColor="text1"/>
                <w:sz w:val="22"/>
                <w:szCs w:val="22"/>
              </w:rPr>
              <w:t>pass</w:t>
            </w:r>
          </w:p>
        </w:tc>
        <w:tc>
          <w:tcPr>
            <w:tcW w:w="4678" w:type="dxa"/>
          </w:tcPr>
          <w:p w:rsidR="00E80E6B" w:rsidRPr="005475F4" w:rsidRDefault="00E80E6B" w:rsidP="006B3AFB">
            <w:pPr>
              <w:cnfStyle w:val="000000100000"/>
            </w:pPr>
            <w:r>
              <w:t>Contrsenya del servei</w:t>
            </w:r>
          </w:p>
        </w:tc>
      </w:tr>
      <w:tr w:rsidR="00902EF9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902EF9" w:rsidRPr="00902EF9" w:rsidDel="00932702" w:rsidRDefault="00F868F2" w:rsidP="006B3AFB">
            <w:pPr>
              <w:spacing w:after="200" w:line="276" w:lineRule="auto"/>
              <w:rPr>
                <w:rFonts w:cs="Courier New"/>
                <w:color w:val="000000" w:themeColor="text1"/>
                <w:sz w:val="22"/>
                <w:szCs w:val="22"/>
              </w:rPr>
            </w:pPr>
            <w:r>
              <w:rPr>
                <w:rFonts w:cs="Courier New"/>
                <w:color w:val="000000" w:themeColor="text1"/>
              </w:rPr>
              <w:t>app.gesdoc.plugin.ws.client.auth</w:t>
            </w:r>
          </w:p>
        </w:tc>
        <w:tc>
          <w:tcPr>
            <w:tcW w:w="4678" w:type="dxa"/>
          </w:tcPr>
          <w:p w:rsidR="00902EF9" w:rsidRDefault="00902EF9" w:rsidP="00902EF9">
            <w:pPr>
              <w:cnfStyle w:val="000000000000"/>
            </w:pPr>
            <w:r>
              <w:t>Tipus d’autenticació que empra el gestor documental (NONE, BASIC, USERNAMETOKEN)</w:t>
            </w:r>
            <w:r w:rsidR="000E2ECC">
              <w:t>.</w:t>
            </w:r>
          </w:p>
          <w:p w:rsidR="00000000" w:rsidRDefault="000E2ECC">
            <w:pPr>
              <w:cnfStyle w:val="0000000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Per defecte: app.ws.client.auth</w:t>
            </w:r>
          </w:p>
        </w:tc>
      </w:tr>
      <w:tr w:rsidR="00902EF9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902EF9" w:rsidRPr="00902EF9" w:rsidRDefault="00902EF9" w:rsidP="006B3AFB">
            <w:pPr>
              <w:rPr>
                <w:rFonts w:cs="Courier New"/>
                <w:color w:val="000000" w:themeColor="text1"/>
              </w:rPr>
            </w:pPr>
            <w:r w:rsidRPr="00902EF9">
              <w:rPr>
                <w:rFonts w:cs="Courier New"/>
                <w:color w:val="000000" w:themeColor="text1"/>
                <w:sz w:val="22"/>
                <w:szCs w:val="22"/>
              </w:rPr>
              <w:t>app.gesdoc.plugin.ws.client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.generate.</w:t>
            </w:r>
            <w:r w:rsidR="000E2ECC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4678" w:type="dxa"/>
          </w:tcPr>
          <w:p w:rsidR="00902EF9" w:rsidRDefault="00902EF9" w:rsidP="006B3AFB">
            <w:pPr>
              <w:cnfStyle w:val="000000100000"/>
            </w:pPr>
            <w:r>
              <w:t>Indica si en les peticions s’ha de generar un timestamp</w:t>
            </w:r>
            <w:r w:rsidR="000E2ECC">
              <w:t>.</w:t>
            </w:r>
          </w:p>
          <w:p w:rsidR="000E2ECC" w:rsidRDefault="000E2ECC" w:rsidP="000E2ECC">
            <w:pPr>
              <w:cnfStyle w:val="000000100000"/>
            </w:pPr>
            <w:r>
              <w:t>Per defecte: app.ws.client.generate.timestamp</w:t>
            </w:r>
          </w:p>
        </w:tc>
      </w:tr>
      <w:tr w:rsidR="00902EF9" w:rsidRPr="00FE443D" w:rsidTr="00EC2005">
        <w:trPr>
          <w:trHeight w:val="340"/>
        </w:trPr>
        <w:tc>
          <w:tcPr>
            <w:cnfStyle w:val="001000000000"/>
            <w:tcW w:w="4077" w:type="dxa"/>
          </w:tcPr>
          <w:p w:rsidR="00902EF9" w:rsidRPr="00902EF9" w:rsidRDefault="00902EF9" w:rsidP="006B3AFB">
            <w:pPr>
              <w:rPr>
                <w:rFonts w:cs="Courier New"/>
                <w:color w:val="000000" w:themeColor="text1"/>
              </w:rPr>
            </w:pPr>
            <w:r w:rsidRPr="00902EF9">
              <w:rPr>
                <w:rFonts w:cs="Courier New"/>
                <w:color w:val="000000" w:themeColor="text1"/>
                <w:sz w:val="22"/>
                <w:szCs w:val="22"/>
              </w:rPr>
              <w:t>app.gesdoc.plugin.ws.client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.log.calls</w:t>
            </w:r>
          </w:p>
        </w:tc>
        <w:tc>
          <w:tcPr>
            <w:tcW w:w="4678" w:type="dxa"/>
          </w:tcPr>
          <w:p w:rsidR="00902EF9" w:rsidRDefault="00902EF9" w:rsidP="00902EF9">
            <w:pPr>
              <w:cnfStyle w:val="000000000000"/>
            </w:pPr>
            <w:r>
              <w:t>Indica si les peticions i respostes del gesttor documental han d’aparèixer als logs</w:t>
            </w:r>
            <w:r w:rsidR="000E2ECC">
              <w:t>.</w:t>
            </w:r>
          </w:p>
          <w:p w:rsidR="00000000" w:rsidRDefault="000E2ECC">
            <w:pPr>
              <w:cnfStyle w:val="000000000000"/>
              <w:rPr>
                <w:rFonts w:eastAsiaTheme="minorHAnsi"/>
                <w:sz w:val="22"/>
                <w:szCs w:val="22"/>
                <w:lang w:val="ca-ES" w:eastAsia="en-US"/>
              </w:rPr>
            </w:pPr>
            <w:r>
              <w:t>Per defecte: app.ws.client.log.calls</w:t>
            </w:r>
          </w:p>
        </w:tc>
      </w:tr>
      <w:tr w:rsidR="00902EF9" w:rsidRPr="00FE443D" w:rsidTr="00EC2005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902EF9" w:rsidRPr="00902EF9" w:rsidRDefault="00902EF9" w:rsidP="006B3AFB">
            <w:pPr>
              <w:rPr>
                <w:rFonts w:cs="Courier New"/>
                <w:color w:val="000000" w:themeColor="text1"/>
              </w:rPr>
            </w:pPr>
            <w:r w:rsidRPr="00902EF9">
              <w:rPr>
                <w:rFonts w:cs="Courier New"/>
                <w:color w:val="000000" w:themeColor="text1"/>
                <w:sz w:val="22"/>
                <w:szCs w:val="22"/>
              </w:rPr>
              <w:t>app.gesdoc.plugin.ws.client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.disable.cn.</w:t>
            </w:r>
            <w:r w:rsidR="00EC2005">
              <w:rPr>
                <w:rFonts w:cs="Courier New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check</w:t>
            </w:r>
          </w:p>
        </w:tc>
        <w:tc>
          <w:tcPr>
            <w:tcW w:w="4678" w:type="dxa"/>
          </w:tcPr>
          <w:p w:rsidR="00902EF9" w:rsidRDefault="00902EF9" w:rsidP="006B3AFB">
            <w:pPr>
              <w:cnfStyle w:val="000000100000"/>
            </w:pPr>
            <w:r>
              <w:t>Deshabilita la comprovació del certificat SSL en peticions HTTPS</w:t>
            </w:r>
            <w:r w:rsidR="000E2ECC">
              <w:t>.</w:t>
            </w:r>
          </w:p>
          <w:p w:rsidR="000E2ECC" w:rsidRDefault="000E2ECC" w:rsidP="006B3AFB">
            <w:pPr>
              <w:cnfStyle w:val="000000100000"/>
            </w:pPr>
            <w:r>
              <w:t>Per defecte: app.ws.client.</w:t>
            </w:r>
            <w:r w:rsidR="00F868F2" w:rsidRPr="00F868F2">
              <w:t>disable.cn.check</w:t>
            </w:r>
          </w:p>
        </w:tc>
      </w:tr>
    </w:tbl>
    <w:p w:rsidR="00000000" w:rsidRDefault="00A217B4">
      <w:pPr>
        <w:pStyle w:val="Ttulo2"/>
        <w:ind w:left="1416" w:hanging="1416"/>
      </w:pPr>
      <w:bookmarkStart w:id="36" w:name="_Toc369596500"/>
      <w:r>
        <w:t xml:space="preserve">Plugins disponibles per </w:t>
      </w:r>
      <w:r w:rsidR="00183634">
        <w:t>a la gestió documental</w:t>
      </w:r>
      <w:r>
        <w:t>:</w:t>
      </w:r>
      <w:bookmarkEnd w:id="36"/>
    </w:p>
    <w:p w:rsidR="000451F4" w:rsidRDefault="00A217B4" w:rsidP="00A217B4">
      <w:pPr>
        <w:pStyle w:val="Prrafodelista"/>
        <w:numPr>
          <w:ilvl w:val="0"/>
          <w:numId w:val="22"/>
        </w:numPr>
      </w:pPr>
      <w:r>
        <w:t xml:space="preserve">Alfresco: </w:t>
      </w:r>
      <w:r w:rsidRPr="00A217B4">
        <w:t>net.conselldemallorca.helium.integracio.plugins.gesdoc.</w:t>
      </w:r>
      <w:r w:rsidR="00EC2005">
        <w:t xml:space="preserve"> </w:t>
      </w:r>
      <w:r w:rsidRPr="00A217B4">
        <w:t>GestioDocumentalPluginAlfresco</w:t>
      </w:r>
    </w:p>
    <w:p w:rsidR="00A217B4" w:rsidRDefault="00A217B4" w:rsidP="00A217B4">
      <w:pPr>
        <w:pStyle w:val="Prrafodelista"/>
        <w:numPr>
          <w:ilvl w:val="0"/>
          <w:numId w:val="22"/>
        </w:numPr>
      </w:pPr>
      <w:r>
        <w:t xml:space="preserve">ESB Consell de Mallorca: </w:t>
      </w:r>
      <w:r w:rsidRPr="00A217B4">
        <w:t>net.conselldemallorca.helium.integracio.plugins.gesdoc.</w:t>
      </w:r>
      <w:r w:rsidR="00EC2005">
        <w:t xml:space="preserve"> </w:t>
      </w:r>
      <w:r w:rsidRPr="00A217B4">
        <w:t>GestioDocumentalPluginEsbCim</w:t>
      </w:r>
    </w:p>
    <w:p w:rsidR="00A217B4" w:rsidRPr="008B2275" w:rsidRDefault="00A217B4" w:rsidP="00A217B4"/>
    <w:p w:rsidR="000451F4" w:rsidRDefault="000451F4" w:rsidP="000451F4">
      <w:pPr>
        <w:pStyle w:val="Ttulo2"/>
      </w:pPr>
      <w:bookmarkStart w:id="37" w:name="_Toc369596501"/>
      <w:r>
        <w:t>Integració amb el registre</w:t>
      </w:r>
      <w:bookmarkEnd w:id="37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0451F4" w:rsidRPr="005475F4" w:rsidTr="00043FFD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0451F4" w:rsidRPr="005475F4" w:rsidRDefault="000451F4" w:rsidP="00043FFD">
            <w:r>
              <w:rPr>
                <w:sz w:val="22"/>
                <w:szCs w:val="22"/>
              </w:rPr>
              <w:t>Integració amb gestió documental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5475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</w:rPr>
              <w:t>app.registre.plugin.class</w:t>
            </w:r>
          </w:p>
        </w:tc>
        <w:tc>
          <w:tcPr>
            <w:tcW w:w="4678" w:type="dxa"/>
          </w:tcPr>
          <w:p w:rsidR="000451F4" w:rsidRPr="005475F4" w:rsidRDefault="000451F4" w:rsidP="000451F4">
            <w:pPr>
              <w:cnfStyle w:val="000000100000"/>
            </w:pPr>
            <w:r>
              <w:t>Classe que implementa la integració amb el registre</w:t>
            </w:r>
          </w:p>
        </w:tc>
      </w:tr>
      <w:tr w:rsidR="00183634" w:rsidRPr="00B6628C" w:rsidTr="00E97446">
        <w:trPr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183634" w:rsidRPr="00B6628C" w:rsidRDefault="00183634" w:rsidP="00183634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pel registre de la CAIB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app.registre.plugin.initial.context.factory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app.registre.plugin.url.pkg.prefixes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0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app.registre.plugin.provider.url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app.registre.plugin.security.principal</w:t>
            </w:r>
          </w:p>
        </w:tc>
        <w:tc>
          <w:tcPr>
            <w:tcW w:w="4678" w:type="dxa"/>
          </w:tcPr>
          <w:p w:rsidR="000451F4" w:rsidRPr="005475F4" w:rsidRDefault="000451F4" w:rsidP="00043FFD">
            <w:pPr>
              <w:cnfStyle w:val="0000000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app.registre.plugin.security.credentials</w:t>
            </w:r>
          </w:p>
        </w:tc>
        <w:tc>
          <w:tcPr>
            <w:tcW w:w="4678" w:type="dxa"/>
          </w:tcPr>
          <w:p w:rsidR="000451F4" w:rsidRPr="000451F4" w:rsidRDefault="000451F4" w:rsidP="00043FFD">
            <w:pPr>
              <w:cnfStyle w:val="000000100000"/>
            </w:pPr>
            <w:r>
              <w:t>Paràmetre per inicialitzar el context per accedir al EJB de registre</w:t>
            </w:r>
          </w:p>
        </w:tc>
      </w:tr>
      <w:tr w:rsidR="000451F4" w:rsidRPr="00FE443D" w:rsidTr="000451F4">
        <w:trPr>
          <w:trHeight w:val="340"/>
        </w:trPr>
        <w:tc>
          <w:tcPr>
            <w:cnfStyle w:val="001000000000"/>
            <w:tcW w:w="4077" w:type="dxa"/>
          </w:tcPr>
          <w:p w:rsidR="000451F4" w:rsidRPr="000451F4" w:rsidRDefault="000451F4" w:rsidP="00043FF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app.registre.segell.entitat</w:t>
            </w:r>
          </w:p>
        </w:tc>
        <w:tc>
          <w:tcPr>
            <w:tcW w:w="4678" w:type="dxa"/>
          </w:tcPr>
          <w:p w:rsidR="000451F4" w:rsidRPr="000451F4" w:rsidRDefault="000451F4" w:rsidP="00043FFD">
            <w:pPr>
              <w:cnfStyle w:val="000000000000"/>
            </w:pPr>
            <w:r w:rsidRPr="000451F4">
              <w:t>Nom de l’entitat que apareixer</w:t>
            </w:r>
            <w:r>
              <w:t>à en el segell de registre (per exemple: GOVERN DE LES ILLES BALEARS)</w:t>
            </w:r>
          </w:p>
        </w:tc>
      </w:tr>
    </w:tbl>
    <w:p w:rsidR="00183634" w:rsidRDefault="00183634" w:rsidP="00183634">
      <w:pPr>
        <w:pStyle w:val="Ttulo2"/>
      </w:pPr>
      <w:bookmarkStart w:id="38" w:name="_Toc369596502"/>
      <w:r>
        <w:t xml:space="preserve">Plugins disponibles per </w:t>
      </w:r>
      <w:r w:rsidR="00A23BBF">
        <w:t>al registre</w:t>
      </w:r>
      <w:r>
        <w:t>:</w:t>
      </w:r>
      <w:bookmarkEnd w:id="38"/>
    </w:p>
    <w:p w:rsidR="00B01EDE" w:rsidRDefault="00A23BBF" w:rsidP="008B2275">
      <w:pPr>
        <w:pStyle w:val="Prrafodelista"/>
        <w:numPr>
          <w:ilvl w:val="0"/>
          <w:numId w:val="22"/>
        </w:numPr>
      </w:pPr>
      <w:r>
        <w:t>CAIB:</w:t>
      </w:r>
      <w:r w:rsidR="00183634">
        <w:t xml:space="preserve"> </w:t>
      </w:r>
      <w:r w:rsidRPr="00A23BBF">
        <w:t>net.conselldemallorca.helium.integracio.plugins.registre.RegistrePluginRegwebLogic</w:t>
      </w:r>
    </w:p>
    <w:p w:rsidR="00000000" w:rsidRDefault="00BC656C"/>
    <w:p w:rsidR="00E80E6B" w:rsidRDefault="00E80E6B" w:rsidP="00E80E6B">
      <w:pPr>
        <w:pStyle w:val="Ttulo2"/>
      </w:pPr>
      <w:bookmarkStart w:id="39" w:name="_Toc369596503"/>
      <w:r>
        <w:lastRenderedPageBreak/>
        <w:t>Integració amb el Sistema de Informació Geogràfica (GIS)</w:t>
      </w:r>
      <w:bookmarkEnd w:id="39"/>
    </w:p>
    <w:tbl>
      <w:tblPr>
        <w:tblStyle w:val="Listaclara-nfasis12"/>
        <w:tblW w:w="8755" w:type="dxa"/>
        <w:tblLayout w:type="fixed"/>
        <w:tblLook w:val="04A0"/>
      </w:tblPr>
      <w:tblGrid>
        <w:gridCol w:w="4077"/>
        <w:gridCol w:w="4678"/>
      </w:tblGrid>
      <w:tr w:rsidR="00E80E6B" w:rsidRPr="005475F4" w:rsidTr="00991FAD">
        <w:trPr>
          <w:cnfStyle w:val="100000000000"/>
          <w:trHeight w:val="340"/>
        </w:trPr>
        <w:tc>
          <w:tcPr>
            <w:cnfStyle w:val="001000000000"/>
            <w:tcW w:w="8755" w:type="dxa"/>
            <w:gridSpan w:val="2"/>
          </w:tcPr>
          <w:p w:rsidR="00E80E6B" w:rsidRPr="005475F4" w:rsidRDefault="00E80E6B" w:rsidP="00E80E6B">
            <w:r>
              <w:rPr>
                <w:sz w:val="22"/>
                <w:szCs w:val="22"/>
              </w:rPr>
              <w:t>Integració amb GIS</w:t>
            </w:r>
          </w:p>
        </w:tc>
      </w:tr>
      <w:tr w:rsidR="00E80E6B" w:rsidRPr="00FE443D" w:rsidTr="00991FAD">
        <w:trPr>
          <w:cnfStyle w:val="000000100000"/>
          <w:trHeight w:val="340"/>
        </w:trPr>
        <w:tc>
          <w:tcPr>
            <w:cnfStyle w:val="001000000000"/>
            <w:tcW w:w="4077" w:type="dxa"/>
          </w:tcPr>
          <w:p w:rsidR="00E80E6B" w:rsidRPr="005475F4" w:rsidRDefault="00E80E6B" w:rsidP="00E80E6B">
            <w:pPr>
              <w:rPr>
                <w:rFonts w:cs="Courier New"/>
                <w:color w:val="000000" w:themeColor="text1"/>
                <w:sz w:val="22"/>
                <w:szCs w:val="22"/>
              </w:rPr>
            </w:pPr>
            <w:r w:rsidRPr="000451F4">
              <w:rPr>
                <w:rFonts w:cs="Courier New"/>
                <w:color w:val="000000" w:themeColor="text1"/>
                <w:sz w:val="22"/>
                <w:szCs w:val="22"/>
              </w:rPr>
              <w:t>app.</w:t>
            </w:r>
            <w:r>
              <w:rPr>
                <w:rFonts w:cs="Courier New"/>
                <w:color w:val="000000" w:themeColor="text1"/>
                <w:sz w:val="22"/>
                <w:szCs w:val="22"/>
              </w:rPr>
              <w:t>gis</w:t>
            </w:r>
            <w:r w:rsidRPr="000451F4">
              <w:rPr>
                <w:rFonts w:cs="Courier New"/>
                <w:color w:val="000000" w:themeColor="text1"/>
                <w:sz w:val="22"/>
                <w:szCs w:val="22"/>
              </w:rPr>
              <w:t>.plugin.class</w:t>
            </w:r>
          </w:p>
        </w:tc>
        <w:tc>
          <w:tcPr>
            <w:tcW w:w="4678" w:type="dxa"/>
          </w:tcPr>
          <w:p w:rsidR="00E80E6B" w:rsidRPr="005475F4" w:rsidRDefault="00E80E6B" w:rsidP="00991FAD">
            <w:pPr>
              <w:cnfStyle w:val="000000100000"/>
            </w:pPr>
            <w:r>
              <w:t>Classe que implementa la integració amb el GIS</w:t>
            </w:r>
          </w:p>
        </w:tc>
      </w:tr>
      <w:tr w:rsidR="00E80E6B" w:rsidRPr="00FE443D" w:rsidTr="00991FAD">
        <w:trPr>
          <w:trHeight w:val="340"/>
        </w:trPr>
        <w:tc>
          <w:tcPr>
            <w:cnfStyle w:val="001000000000"/>
            <w:tcW w:w="4077" w:type="dxa"/>
          </w:tcPr>
          <w:p w:rsidR="00E80E6B" w:rsidRPr="000451F4" w:rsidRDefault="00E80E6B" w:rsidP="00991FAD">
            <w:pPr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</w:pPr>
            <w:r w:rsidRPr="00E80E6B">
              <w:rPr>
                <w:rFonts w:cs="Courier New"/>
                <w:color w:val="000000" w:themeColor="text1"/>
                <w:sz w:val="22"/>
                <w:szCs w:val="22"/>
                <w:lang w:val="en-US"/>
              </w:rPr>
              <w:t>app.gis.plugin.actiu</w:t>
            </w:r>
          </w:p>
        </w:tc>
        <w:tc>
          <w:tcPr>
            <w:tcW w:w="4678" w:type="dxa"/>
          </w:tcPr>
          <w:p w:rsidR="00E80E6B" w:rsidRPr="005475F4" w:rsidRDefault="00E80E6B" w:rsidP="00991FAD">
            <w:pPr>
              <w:cnfStyle w:val="000000000000"/>
            </w:pPr>
            <w:r>
              <w:t>Paràmetre per indicar si el plugin és actiu</w:t>
            </w:r>
          </w:p>
        </w:tc>
      </w:tr>
      <w:tr w:rsidR="00E80E6B" w:rsidRPr="00B6628C" w:rsidTr="00991FAD">
        <w:trPr>
          <w:cnfStyle w:val="000000100000"/>
          <w:trHeight w:val="340"/>
        </w:trPr>
        <w:tc>
          <w:tcPr>
            <w:cnfStyle w:val="001000000000"/>
            <w:tcW w:w="8755" w:type="dxa"/>
            <w:gridSpan w:val="2"/>
            <w:shd w:val="clear" w:color="auto" w:fill="4F81BD" w:themeFill="accent1"/>
          </w:tcPr>
          <w:p w:rsidR="00E80E6B" w:rsidRPr="00B6628C" w:rsidRDefault="00E80E6B" w:rsidP="00E80E6B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Paràmetres del plugin pel GIS de Sitibsa</w:t>
            </w:r>
          </w:p>
        </w:tc>
      </w:tr>
      <w:tr w:rsidR="00E80E6B" w:rsidRPr="00FE443D" w:rsidTr="00991FAD">
        <w:trPr>
          <w:trHeight w:val="340"/>
        </w:trPr>
        <w:tc>
          <w:tcPr>
            <w:cnfStyle w:val="001000000000"/>
            <w:tcW w:w="4077" w:type="dxa"/>
          </w:tcPr>
          <w:p w:rsidR="00E80E6B" w:rsidRPr="000451F4" w:rsidRDefault="00E80E6B" w:rsidP="00991FAD">
            <w:pPr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</w:pPr>
            <w:r w:rsidRPr="00E80E6B">
              <w:rPr>
                <w:rFonts w:cs="Courier New"/>
                <w:color w:val="000000" w:themeColor="text1"/>
                <w:sz w:val="22"/>
                <w:szCs w:val="22"/>
                <w:lang w:val="ca-ES"/>
              </w:rPr>
              <w:t>app.gis.plugin.sitibsa.url.visor</w:t>
            </w:r>
          </w:p>
        </w:tc>
        <w:tc>
          <w:tcPr>
            <w:tcW w:w="4678" w:type="dxa"/>
          </w:tcPr>
          <w:p w:rsidR="00E80E6B" w:rsidRPr="005475F4" w:rsidRDefault="00E80E6B" w:rsidP="00E80E6B">
            <w:pPr>
              <w:cnfStyle w:val="000000000000"/>
            </w:pPr>
            <w:r>
              <w:t>Adreça URL on es troba el visor de sitibsa</w:t>
            </w:r>
          </w:p>
        </w:tc>
      </w:tr>
    </w:tbl>
    <w:p w:rsidR="00E80E6B" w:rsidRDefault="00E80E6B" w:rsidP="00E80E6B">
      <w:pPr>
        <w:pStyle w:val="Ttulo2"/>
      </w:pPr>
      <w:bookmarkStart w:id="40" w:name="_Toc369596504"/>
      <w:r>
        <w:t>Plugins disponibles per al GIS:</w:t>
      </w:r>
      <w:bookmarkEnd w:id="40"/>
    </w:p>
    <w:p w:rsidR="00E80E6B" w:rsidRDefault="00E80E6B" w:rsidP="00E80E6B">
      <w:pPr>
        <w:pStyle w:val="Prrafodelista"/>
        <w:numPr>
          <w:ilvl w:val="0"/>
          <w:numId w:val="22"/>
        </w:numPr>
      </w:pPr>
      <w:r>
        <w:t xml:space="preserve">Sitibsa: </w:t>
      </w:r>
      <w:r w:rsidRPr="00E80E6B">
        <w:t>net.conselldemallorca.helium.integracio.plugins.gis.GisPluginSitibsa</w:t>
      </w:r>
    </w:p>
    <w:p w:rsidR="00E80E6B" w:rsidRPr="00080EFA" w:rsidRDefault="00E80E6B" w:rsidP="00080EFA"/>
    <w:sectPr w:rsidR="00E80E6B" w:rsidRPr="00080EFA" w:rsidSect="00A223DB">
      <w:headerReference w:type="default" r:id="rId11"/>
      <w:footerReference w:type="default" r:id="rId12"/>
      <w:headerReference w:type="first" r:id="rId13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56C" w:rsidRDefault="00BC656C" w:rsidP="008052C3">
      <w:pPr>
        <w:spacing w:after="0" w:line="240" w:lineRule="auto"/>
      </w:pPr>
      <w:r>
        <w:separator/>
      </w:r>
    </w:p>
  </w:endnote>
  <w:endnote w:type="continuationSeparator" w:id="1">
    <w:p w:rsidR="00BC656C" w:rsidRDefault="00BC656C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991FAD" w:rsidTr="00B9082A">
      <w:tc>
        <w:tcPr>
          <w:tcW w:w="4820" w:type="dxa"/>
          <w:vAlign w:val="center"/>
        </w:tcPr>
        <w:p w:rsidR="00991FAD" w:rsidRPr="00532944" w:rsidRDefault="00991FAD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991FAD" w:rsidRPr="00532944" w:rsidRDefault="00991FAD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F868F2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F868F2" w:rsidRPr="00532944">
            <w:rPr>
              <w:rStyle w:val="Nmerodepgina"/>
              <w:sz w:val="20"/>
              <w:szCs w:val="20"/>
            </w:rPr>
            <w:fldChar w:fldCharType="separate"/>
          </w:r>
          <w:r w:rsidR="004C5E7E">
            <w:rPr>
              <w:rStyle w:val="Nmerodepgina"/>
              <w:noProof/>
              <w:sz w:val="20"/>
              <w:szCs w:val="20"/>
            </w:rPr>
            <w:t>2</w:t>
          </w:r>
          <w:r w:rsidR="00F868F2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F868F2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F868F2" w:rsidRPr="00532944">
            <w:rPr>
              <w:rStyle w:val="Nmerodepgina"/>
              <w:sz w:val="20"/>
              <w:szCs w:val="20"/>
            </w:rPr>
            <w:fldChar w:fldCharType="separate"/>
          </w:r>
          <w:r w:rsidR="004C5E7E">
            <w:rPr>
              <w:rStyle w:val="Nmerodepgina"/>
              <w:noProof/>
              <w:sz w:val="20"/>
              <w:szCs w:val="20"/>
            </w:rPr>
            <w:t>24</w:t>
          </w:r>
          <w:r w:rsidR="00F868F2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91FAD" w:rsidRDefault="00991FA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56C" w:rsidRDefault="00BC656C" w:rsidP="008052C3">
      <w:pPr>
        <w:spacing w:after="0" w:line="240" w:lineRule="auto"/>
      </w:pPr>
      <w:r>
        <w:separator/>
      </w:r>
    </w:p>
  </w:footnote>
  <w:footnote w:type="continuationSeparator" w:id="1">
    <w:p w:rsidR="00BC656C" w:rsidRDefault="00BC656C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991FAD" w:rsidTr="00B9082A">
      <w:trPr>
        <w:trHeight w:val="420"/>
      </w:trPr>
      <w:tc>
        <w:tcPr>
          <w:tcW w:w="3350" w:type="dxa"/>
          <w:vAlign w:val="center"/>
        </w:tcPr>
        <w:p w:rsidR="00991FAD" w:rsidRDefault="00991FAD" w:rsidP="00532944">
          <w:pPr>
            <w:pStyle w:val="Encabezado"/>
            <w:jc w:val="center"/>
          </w:pPr>
          <w:r w:rsidRPr="00601895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3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991FAD" w:rsidRDefault="00991FAD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d'instal lació i configuració</w:t>
              </w:r>
            </w:p>
          </w:tc>
        </w:sdtContent>
      </w:sdt>
      <w:tc>
        <w:tcPr>
          <w:tcW w:w="3270" w:type="dxa"/>
          <w:vAlign w:val="center"/>
        </w:tcPr>
        <w:p w:rsidR="00991FAD" w:rsidRDefault="00F868F2" w:rsidP="003163CE">
          <w:pPr>
            <w:jc w:val="center"/>
          </w:pPr>
          <w:fldSimple w:instr=" FILENAME   \* MERGEFORMAT ">
            <w:r w:rsidR="004C5E7E">
              <w:rPr>
                <w:noProof/>
              </w:rPr>
              <w:t>manual_instalacio</w:t>
            </w:r>
          </w:fldSimple>
        </w:p>
      </w:tc>
    </w:tr>
  </w:tbl>
  <w:p w:rsidR="00991FAD" w:rsidRDefault="00991FA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991FAD" w:rsidTr="003C00DA">
      <w:tc>
        <w:tcPr>
          <w:tcW w:w="5495" w:type="dxa"/>
        </w:tcPr>
        <w:p w:rsidR="00991FAD" w:rsidRDefault="00991FAD">
          <w:pPr>
            <w:pStyle w:val="Encabezado"/>
          </w:pPr>
          <w:r w:rsidRPr="00601895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1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991FAD" w:rsidRDefault="00991FAD">
          <w:pPr>
            <w:pStyle w:val="Encabezado"/>
          </w:pPr>
        </w:p>
      </w:tc>
      <w:tc>
        <w:tcPr>
          <w:tcW w:w="2800" w:type="dxa"/>
        </w:tcPr>
        <w:p w:rsidR="00991FAD" w:rsidRDefault="00991FAD">
          <w:pPr>
            <w:pStyle w:val="Encabezado"/>
          </w:pPr>
          <w:r w:rsidRPr="00B17A6B">
            <w:rPr>
              <w:noProof/>
              <w:lang w:eastAsia="ca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91FAD" w:rsidRDefault="00991FA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77B7"/>
    <w:multiLevelType w:val="hybridMultilevel"/>
    <w:tmpl w:val="E9260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41763"/>
    <w:multiLevelType w:val="hybridMultilevel"/>
    <w:tmpl w:val="DE6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34D59"/>
    <w:multiLevelType w:val="hybridMultilevel"/>
    <w:tmpl w:val="2B5E1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E78F3"/>
    <w:multiLevelType w:val="hybridMultilevel"/>
    <w:tmpl w:val="B5E0EDDC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242D2"/>
    <w:multiLevelType w:val="hybridMultilevel"/>
    <w:tmpl w:val="8794E03A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0A6F"/>
    <w:multiLevelType w:val="hybridMultilevel"/>
    <w:tmpl w:val="EBE2F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D4169"/>
    <w:multiLevelType w:val="hybridMultilevel"/>
    <w:tmpl w:val="2A56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37640"/>
    <w:multiLevelType w:val="hybridMultilevel"/>
    <w:tmpl w:val="A5089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D1A38"/>
    <w:multiLevelType w:val="hybridMultilevel"/>
    <w:tmpl w:val="16029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882E9F"/>
    <w:multiLevelType w:val="hybridMultilevel"/>
    <w:tmpl w:val="8DFA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759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842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A54A80"/>
    <w:multiLevelType w:val="hybridMultilevel"/>
    <w:tmpl w:val="99D2854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1E705F"/>
    <w:multiLevelType w:val="hybridMultilevel"/>
    <w:tmpl w:val="1C0692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7434CA"/>
    <w:multiLevelType w:val="hybridMultilevel"/>
    <w:tmpl w:val="E5AE019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D02AB6"/>
    <w:multiLevelType w:val="hybridMultilevel"/>
    <w:tmpl w:val="7734623E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68FA0681"/>
    <w:multiLevelType w:val="hybridMultilevel"/>
    <w:tmpl w:val="4DCA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6848CD"/>
    <w:multiLevelType w:val="hybridMultilevel"/>
    <w:tmpl w:val="26C482B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8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2D82C0E"/>
    <w:multiLevelType w:val="hybridMultilevel"/>
    <w:tmpl w:val="B4967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3C707E"/>
    <w:multiLevelType w:val="hybridMultilevel"/>
    <w:tmpl w:val="E0A817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ED62DD"/>
    <w:multiLevelType w:val="hybridMultilevel"/>
    <w:tmpl w:val="E3D6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B3573B"/>
    <w:multiLevelType w:val="hybridMultilevel"/>
    <w:tmpl w:val="B52846E4"/>
    <w:lvl w:ilvl="0" w:tplc="AD86A21C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  <w:color w:val="FFFFFF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3">
    <w:nsid w:val="7DB02BEB"/>
    <w:multiLevelType w:val="hybridMultilevel"/>
    <w:tmpl w:val="1BDAFB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23"/>
  </w:num>
  <w:num w:numId="5">
    <w:abstractNumId w:val="14"/>
  </w:num>
  <w:num w:numId="6">
    <w:abstractNumId w:val="20"/>
  </w:num>
  <w:num w:numId="7">
    <w:abstractNumId w:val="3"/>
  </w:num>
  <w:num w:numId="8">
    <w:abstractNumId w:val="15"/>
  </w:num>
  <w:num w:numId="9">
    <w:abstractNumId w:val="4"/>
  </w:num>
  <w:num w:numId="10">
    <w:abstractNumId w:val="21"/>
  </w:num>
  <w:num w:numId="11">
    <w:abstractNumId w:val="10"/>
  </w:num>
  <w:num w:numId="12">
    <w:abstractNumId w:val="5"/>
  </w:num>
  <w:num w:numId="13">
    <w:abstractNumId w:val="19"/>
  </w:num>
  <w:num w:numId="14">
    <w:abstractNumId w:val="16"/>
  </w:num>
  <w:num w:numId="15">
    <w:abstractNumId w:val="1"/>
  </w:num>
  <w:num w:numId="16">
    <w:abstractNumId w:val="0"/>
  </w:num>
  <w:num w:numId="17">
    <w:abstractNumId w:val="6"/>
  </w:num>
  <w:num w:numId="18">
    <w:abstractNumId w:val="9"/>
  </w:num>
  <w:num w:numId="19">
    <w:abstractNumId w:val="7"/>
  </w:num>
  <w:num w:numId="20">
    <w:abstractNumId w:val="8"/>
  </w:num>
  <w:num w:numId="21">
    <w:abstractNumId w:val="22"/>
  </w:num>
  <w:num w:numId="22">
    <w:abstractNumId w:val="13"/>
  </w:num>
  <w:num w:numId="23">
    <w:abstractNumId w:val="2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799C"/>
    <w:rsid w:val="00007FF9"/>
    <w:rsid w:val="000215FC"/>
    <w:rsid w:val="0003250E"/>
    <w:rsid w:val="00043FFD"/>
    <w:rsid w:val="000451F4"/>
    <w:rsid w:val="00045403"/>
    <w:rsid w:val="000513EC"/>
    <w:rsid w:val="00071F82"/>
    <w:rsid w:val="00080EFA"/>
    <w:rsid w:val="000B15FB"/>
    <w:rsid w:val="000C388A"/>
    <w:rsid w:val="000C5A3B"/>
    <w:rsid w:val="000D29B7"/>
    <w:rsid w:val="000E2ECC"/>
    <w:rsid w:val="000E36C0"/>
    <w:rsid w:val="00101F96"/>
    <w:rsid w:val="001022A3"/>
    <w:rsid w:val="001069F9"/>
    <w:rsid w:val="001159D0"/>
    <w:rsid w:val="00115A07"/>
    <w:rsid w:val="00122BA9"/>
    <w:rsid w:val="001529FD"/>
    <w:rsid w:val="00161534"/>
    <w:rsid w:val="00164E6C"/>
    <w:rsid w:val="00173BB5"/>
    <w:rsid w:val="0018291E"/>
    <w:rsid w:val="00183634"/>
    <w:rsid w:val="00184105"/>
    <w:rsid w:val="00185EF9"/>
    <w:rsid w:val="001905B2"/>
    <w:rsid w:val="001B78C9"/>
    <w:rsid w:val="001D3CB4"/>
    <w:rsid w:val="001D57E6"/>
    <w:rsid w:val="001F467F"/>
    <w:rsid w:val="001F7D36"/>
    <w:rsid w:val="00201179"/>
    <w:rsid w:val="00203E3B"/>
    <w:rsid w:val="002061F4"/>
    <w:rsid w:val="00213362"/>
    <w:rsid w:val="002145B7"/>
    <w:rsid w:val="00260B6B"/>
    <w:rsid w:val="002654C3"/>
    <w:rsid w:val="0027137C"/>
    <w:rsid w:val="00276181"/>
    <w:rsid w:val="0028739C"/>
    <w:rsid w:val="002D18FB"/>
    <w:rsid w:val="002E0061"/>
    <w:rsid w:val="002E1561"/>
    <w:rsid w:val="002E3640"/>
    <w:rsid w:val="002F4917"/>
    <w:rsid w:val="002F7886"/>
    <w:rsid w:val="00302C35"/>
    <w:rsid w:val="003163CE"/>
    <w:rsid w:val="00321FDC"/>
    <w:rsid w:val="00322051"/>
    <w:rsid w:val="003334B0"/>
    <w:rsid w:val="00356EAB"/>
    <w:rsid w:val="0037450A"/>
    <w:rsid w:val="00381387"/>
    <w:rsid w:val="003A38ED"/>
    <w:rsid w:val="003A5509"/>
    <w:rsid w:val="003C00DA"/>
    <w:rsid w:val="003D663C"/>
    <w:rsid w:val="003E7AA2"/>
    <w:rsid w:val="003F0B9A"/>
    <w:rsid w:val="00411D97"/>
    <w:rsid w:val="00414A3E"/>
    <w:rsid w:val="00425C97"/>
    <w:rsid w:val="00460B8A"/>
    <w:rsid w:val="0047176E"/>
    <w:rsid w:val="004772CB"/>
    <w:rsid w:val="00494E71"/>
    <w:rsid w:val="004A5BC9"/>
    <w:rsid w:val="004B28C8"/>
    <w:rsid w:val="004C5E7E"/>
    <w:rsid w:val="004D18C8"/>
    <w:rsid w:val="004E140E"/>
    <w:rsid w:val="004F34DD"/>
    <w:rsid w:val="004F5397"/>
    <w:rsid w:val="00501457"/>
    <w:rsid w:val="005147DF"/>
    <w:rsid w:val="00532944"/>
    <w:rsid w:val="00533171"/>
    <w:rsid w:val="00533CC3"/>
    <w:rsid w:val="005475F4"/>
    <w:rsid w:val="00552E86"/>
    <w:rsid w:val="0058287F"/>
    <w:rsid w:val="00595CEE"/>
    <w:rsid w:val="00597F52"/>
    <w:rsid w:val="005B63A8"/>
    <w:rsid w:val="005C093E"/>
    <w:rsid w:val="005E62FF"/>
    <w:rsid w:val="005E6C9F"/>
    <w:rsid w:val="005F0822"/>
    <w:rsid w:val="005F45A7"/>
    <w:rsid w:val="00601895"/>
    <w:rsid w:val="00604577"/>
    <w:rsid w:val="00604D12"/>
    <w:rsid w:val="006147BC"/>
    <w:rsid w:val="00631DD0"/>
    <w:rsid w:val="006340F0"/>
    <w:rsid w:val="0065233A"/>
    <w:rsid w:val="00657DB1"/>
    <w:rsid w:val="00667463"/>
    <w:rsid w:val="006749A5"/>
    <w:rsid w:val="006822F1"/>
    <w:rsid w:val="006B1B63"/>
    <w:rsid w:val="006B3AFB"/>
    <w:rsid w:val="006B732C"/>
    <w:rsid w:val="006C25D3"/>
    <w:rsid w:val="006C3B7A"/>
    <w:rsid w:val="006E1942"/>
    <w:rsid w:val="006F0F2B"/>
    <w:rsid w:val="0070131B"/>
    <w:rsid w:val="007351F5"/>
    <w:rsid w:val="007354A5"/>
    <w:rsid w:val="0073773A"/>
    <w:rsid w:val="00772104"/>
    <w:rsid w:val="00784BA7"/>
    <w:rsid w:val="007850F0"/>
    <w:rsid w:val="007870CD"/>
    <w:rsid w:val="007937C9"/>
    <w:rsid w:val="007C6E11"/>
    <w:rsid w:val="007F6F2D"/>
    <w:rsid w:val="008039E3"/>
    <w:rsid w:val="008052C3"/>
    <w:rsid w:val="00810257"/>
    <w:rsid w:val="008174A1"/>
    <w:rsid w:val="00825B6F"/>
    <w:rsid w:val="00832396"/>
    <w:rsid w:val="00847BFC"/>
    <w:rsid w:val="00854473"/>
    <w:rsid w:val="008606B5"/>
    <w:rsid w:val="0086483B"/>
    <w:rsid w:val="00874DBC"/>
    <w:rsid w:val="00884F21"/>
    <w:rsid w:val="008862F7"/>
    <w:rsid w:val="00890DE4"/>
    <w:rsid w:val="008A56FA"/>
    <w:rsid w:val="008B2275"/>
    <w:rsid w:val="008B6FDC"/>
    <w:rsid w:val="008C6456"/>
    <w:rsid w:val="008D766C"/>
    <w:rsid w:val="008E2056"/>
    <w:rsid w:val="008E354F"/>
    <w:rsid w:val="008E4080"/>
    <w:rsid w:val="008E471D"/>
    <w:rsid w:val="008F4A6C"/>
    <w:rsid w:val="008F6DF0"/>
    <w:rsid w:val="00902EF9"/>
    <w:rsid w:val="00906FD1"/>
    <w:rsid w:val="009101C9"/>
    <w:rsid w:val="00916436"/>
    <w:rsid w:val="009202A4"/>
    <w:rsid w:val="00920A8C"/>
    <w:rsid w:val="00932702"/>
    <w:rsid w:val="00950387"/>
    <w:rsid w:val="00954E3D"/>
    <w:rsid w:val="00956ACD"/>
    <w:rsid w:val="00981839"/>
    <w:rsid w:val="00986245"/>
    <w:rsid w:val="00986531"/>
    <w:rsid w:val="00990A7E"/>
    <w:rsid w:val="00991FAD"/>
    <w:rsid w:val="009C2EF0"/>
    <w:rsid w:val="009C70C1"/>
    <w:rsid w:val="009D32F1"/>
    <w:rsid w:val="009D71DD"/>
    <w:rsid w:val="009F3E82"/>
    <w:rsid w:val="00A12473"/>
    <w:rsid w:val="00A144A8"/>
    <w:rsid w:val="00A1672A"/>
    <w:rsid w:val="00A16D0A"/>
    <w:rsid w:val="00A217B4"/>
    <w:rsid w:val="00A223DB"/>
    <w:rsid w:val="00A22493"/>
    <w:rsid w:val="00A23BBF"/>
    <w:rsid w:val="00A42522"/>
    <w:rsid w:val="00A463C4"/>
    <w:rsid w:val="00A66B40"/>
    <w:rsid w:val="00A67A5E"/>
    <w:rsid w:val="00A706B3"/>
    <w:rsid w:val="00A84DCE"/>
    <w:rsid w:val="00A84E67"/>
    <w:rsid w:val="00A85BF6"/>
    <w:rsid w:val="00A95FC8"/>
    <w:rsid w:val="00AA6DBE"/>
    <w:rsid w:val="00AB2C92"/>
    <w:rsid w:val="00AB6544"/>
    <w:rsid w:val="00AC2AF0"/>
    <w:rsid w:val="00AD316C"/>
    <w:rsid w:val="00AE3AF7"/>
    <w:rsid w:val="00B01EDE"/>
    <w:rsid w:val="00B02154"/>
    <w:rsid w:val="00B109FE"/>
    <w:rsid w:val="00B17A6B"/>
    <w:rsid w:val="00B30111"/>
    <w:rsid w:val="00B3119F"/>
    <w:rsid w:val="00B363B7"/>
    <w:rsid w:val="00B4295B"/>
    <w:rsid w:val="00B60A95"/>
    <w:rsid w:val="00B6628C"/>
    <w:rsid w:val="00B836FA"/>
    <w:rsid w:val="00B9082A"/>
    <w:rsid w:val="00B90E44"/>
    <w:rsid w:val="00B92B38"/>
    <w:rsid w:val="00BA0FEE"/>
    <w:rsid w:val="00BA1A58"/>
    <w:rsid w:val="00BB10E3"/>
    <w:rsid w:val="00BC0A4F"/>
    <w:rsid w:val="00BC656C"/>
    <w:rsid w:val="00BD372A"/>
    <w:rsid w:val="00BE2F32"/>
    <w:rsid w:val="00BE5056"/>
    <w:rsid w:val="00BF36DC"/>
    <w:rsid w:val="00C04CAB"/>
    <w:rsid w:val="00C346BF"/>
    <w:rsid w:val="00C423F2"/>
    <w:rsid w:val="00C47E1B"/>
    <w:rsid w:val="00C5417D"/>
    <w:rsid w:val="00CA7372"/>
    <w:rsid w:val="00CD4415"/>
    <w:rsid w:val="00CD70BB"/>
    <w:rsid w:val="00D00038"/>
    <w:rsid w:val="00D12030"/>
    <w:rsid w:val="00D27FB6"/>
    <w:rsid w:val="00D41569"/>
    <w:rsid w:val="00D41702"/>
    <w:rsid w:val="00D41FF6"/>
    <w:rsid w:val="00D444FD"/>
    <w:rsid w:val="00D4735C"/>
    <w:rsid w:val="00D47659"/>
    <w:rsid w:val="00D64815"/>
    <w:rsid w:val="00D77B27"/>
    <w:rsid w:val="00D8071B"/>
    <w:rsid w:val="00DA1C9A"/>
    <w:rsid w:val="00DA2923"/>
    <w:rsid w:val="00DA4809"/>
    <w:rsid w:val="00DB2E93"/>
    <w:rsid w:val="00DF01CE"/>
    <w:rsid w:val="00DF1216"/>
    <w:rsid w:val="00DF55AE"/>
    <w:rsid w:val="00E035F4"/>
    <w:rsid w:val="00E20F0F"/>
    <w:rsid w:val="00E22AE2"/>
    <w:rsid w:val="00E3292F"/>
    <w:rsid w:val="00E3754E"/>
    <w:rsid w:val="00E60096"/>
    <w:rsid w:val="00E60D5C"/>
    <w:rsid w:val="00E60FBE"/>
    <w:rsid w:val="00E80E63"/>
    <w:rsid w:val="00E80E6B"/>
    <w:rsid w:val="00E93C38"/>
    <w:rsid w:val="00E97446"/>
    <w:rsid w:val="00EA224F"/>
    <w:rsid w:val="00EA5790"/>
    <w:rsid w:val="00EC2005"/>
    <w:rsid w:val="00EC5500"/>
    <w:rsid w:val="00EC7452"/>
    <w:rsid w:val="00EE0C75"/>
    <w:rsid w:val="00EE32C4"/>
    <w:rsid w:val="00EF54AF"/>
    <w:rsid w:val="00F11069"/>
    <w:rsid w:val="00F21B3C"/>
    <w:rsid w:val="00F23AA6"/>
    <w:rsid w:val="00F24909"/>
    <w:rsid w:val="00F41A96"/>
    <w:rsid w:val="00F44AC7"/>
    <w:rsid w:val="00F64E17"/>
    <w:rsid w:val="00F75566"/>
    <w:rsid w:val="00F75A8D"/>
    <w:rsid w:val="00F868F2"/>
    <w:rsid w:val="00F90EFF"/>
    <w:rsid w:val="00F92F26"/>
    <w:rsid w:val="00F93115"/>
    <w:rsid w:val="00F96011"/>
    <w:rsid w:val="00FA0FF6"/>
    <w:rsid w:val="00FB01E6"/>
    <w:rsid w:val="00FC30C8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6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42837-31FB-400F-A23B-66F78182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24</Pages>
  <Words>5037</Words>
  <Characters>28716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d'instal lació i configuració</vt:lpstr>
    </vt:vector>
  </TitlesOfParts>
  <Company>Límit Tecnologies S.A.</Company>
  <LinksUpToDate>false</LinksUpToDate>
  <CharactersWithSpaces>33686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d'instal lació i configuració</dc:title>
  <dc:subject>Helium - Gestió d’expedients</dc:subject>
  <dc:creator>Sion Andreu</dc:creator>
  <cp:keywords/>
  <dc:description/>
  <cp:lastModifiedBy>sion</cp:lastModifiedBy>
  <cp:revision>195</cp:revision>
  <cp:lastPrinted>2013-10-15T08:32:00Z</cp:lastPrinted>
  <dcterms:created xsi:type="dcterms:W3CDTF">2010-04-07T09:51:00Z</dcterms:created>
  <dcterms:modified xsi:type="dcterms:W3CDTF">2013-10-15T08:33:00Z</dcterms:modified>
</cp:coreProperties>
</file>