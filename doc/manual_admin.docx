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3614282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115A07" w:rsidRPr="00C6677F" w:rsidRDefault="00115A07" w:rsidP="007C63F7">
          <w:pPr>
            <w:ind w:left="708" w:hanging="708"/>
          </w:pPr>
        </w:p>
        <w:p w:rsidR="00115A07" w:rsidRPr="00C6677F" w:rsidRDefault="00115A07"/>
        <w:p w:rsidR="00115A07" w:rsidRPr="00C6677F" w:rsidRDefault="00980AB5" w:rsidP="00035AFF">
          <w:pPr>
            <w:jc w:val="both"/>
          </w:pPr>
          <w:r>
            <w:rPr>
              <w:noProof/>
              <w:lang w:eastAsia="es-ES"/>
            </w:rPr>
            <w:pict>
              <v:rect id="_x0000_s1040" style="position:absolute;left:0;text-align:left;margin-left:37.2pt;margin-top:164.35pt;width:425.2pt;height:119.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40">
                  <w:txbxContent>
                    <w:p w:rsidR="00291AF8" w:rsidRDefault="00291AF8" w:rsidP="00122BA9">
                      <w:pPr>
                        <w:pBdr>
                          <w:left w:val="single" w:sz="48" w:space="4" w:color="244061" w:themeColor="accent1" w:themeShade="80"/>
                        </w:pBdr>
                        <w:spacing w:after="0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035AFF">
                        <w:rPr>
                          <w:b/>
                          <w:bCs/>
                          <w:noProof/>
                          <w:color w:val="1F497D" w:themeColor="text2"/>
                          <w:sz w:val="72"/>
                          <w:szCs w:val="72"/>
                          <w:lang w:eastAsia="ca-ES"/>
                        </w:rPr>
                        <w:drawing>
                          <wp:inline distT="0" distB="0" distL="0" distR="0">
                            <wp:extent cx="2352675" cy="666750"/>
                            <wp:effectExtent l="19050" t="0" r="9525" b="0"/>
                            <wp:docPr id="14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2675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ítulo"/>
                        <w:id w:val="-11756366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91AF8" w:rsidRPr="00035AFF" w:rsidRDefault="00291AF8" w:rsidP="00035AFF">
                          <w:pPr>
                            <w:pBdr>
                              <w:left w:val="single" w:sz="48" w:space="4" w:color="244061" w:themeColor="accent1" w:themeShade="80"/>
                            </w:pBdr>
                            <w:spacing w:after="0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Manual de l’administrador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="005C093E" w:rsidRPr="00C6677F">
            <w:rPr>
              <w:b/>
              <w:bCs/>
              <w:noProof/>
              <w:lang w:eastAsia="ca-E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5850890</wp:posOffset>
                </wp:positionV>
                <wp:extent cx="3138170" cy="1257300"/>
                <wp:effectExtent l="19050" t="0" r="5080" b="0"/>
                <wp:wrapSquare wrapText="bothSides"/>
                <wp:docPr id="22" name="Imagen 2" descr="C:\Documents and Settings\joanga\Escritorio\dgti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Documents and Settings\joanga\Escritorio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381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980AB5">
            <w:rPr>
              <w:b/>
              <w:bCs/>
              <w:noProof/>
              <w:lang w:eastAsia="es-ES"/>
            </w:rPr>
            <w:pict>
              <v:rect id="_x0000_s1039" style="position:absolute;left:0;text-align:left;margin-left:230.8pt;margin-top:512.9pt;width:243.1pt;height:84.6pt;z-index:251663360;mso-position-horizontal-relative:margin;mso-position-vertical-relative:margin" o:regroupid="1" filled="f" stroked="f">
                <v:textbox style="mso-next-textbox:#_x0000_s1039;mso-fit-shape-to-text:t">
                  <w:txbxContent>
                    <w:p w:rsidR="00291AF8" w:rsidRDefault="00291AF8">
                      <w:pPr>
                        <w:jc w:val="right"/>
                        <w:rPr>
                          <w:sz w:val="96"/>
                          <w:szCs w:val="96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115A07" w:rsidRPr="00C6677F">
            <w:rPr>
              <w:b/>
              <w:bCs/>
            </w:rPr>
            <w:br w:type="page"/>
          </w:r>
        </w:p>
      </w:sdtContent>
    </w:sdt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 w:rsidRPr="00C6677F">
        <w:rPr>
          <w:rFonts w:ascii="Arial" w:hAnsi="Arial" w:cs="Arial"/>
          <w:b/>
          <w:color w:val="548DD4" w:themeColor="text2" w:themeTint="99"/>
          <w:sz w:val="40"/>
          <w:szCs w:val="40"/>
        </w:rPr>
        <w:lastRenderedPageBreak/>
        <w:t>Control documentació</w:t>
      </w:r>
    </w:p>
    <w:p w:rsidR="00276181" w:rsidRPr="00C6677F" w:rsidRDefault="00276181" w:rsidP="00D66142"/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C6677F">
        <w:rPr>
          <w:rFonts w:ascii="Arial" w:hAnsi="Arial" w:cs="Arial"/>
          <w:b/>
          <w:color w:val="548DD4" w:themeColor="text2" w:themeTint="99"/>
          <w:sz w:val="32"/>
          <w:szCs w:val="32"/>
        </w:rPr>
        <w:t>Descripció del document</w:t>
      </w:r>
    </w:p>
    <w:p w:rsidR="00B17A6B" w:rsidRPr="00C6677F" w:rsidRDefault="00374760" w:rsidP="004E67A1">
      <w:pPr>
        <w:jc w:val="both"/>
      </w:pPr>
      <w:r w:rsidRPr="00C6677F">
        <w:t>El present document explica com administrar l’aplicació Helium, és a dir, com administrar les persones, els rols, els entorns i els dies festius.</w:t>
      </w:r>
    </w:p>
    <w:p w:rsidR="00B17A6B" w:rsidRPr="00C6677F" w:rsidRDefault="00B17A6B" w:rsidP="00276181"/>
    <w:p w:rsidR="00B17A6B" w:rsidRPr="00C6677F" w:rsidRDefault="00B17A6B" w:rsidP="00276181">
      <w:pPr>
        <w:rPr>
          <w:rFonts w:ascii="Arial" w:hAnsi="Arial" w:cs="Arial"/>
          <w:b/>
          <w:color w:val="548DD4" w:themeColor="text2" w:themeTint="99"/>
          <w:sz w:val="32"/>
          <w:szCs w:val="32"/>
        </w:rPr>
      </w:pPr>
      <w:r w:rsidRPr="00C6677F">
        <w:rPr>
          <w:rFonts w:ascii="Arial" w:hAnsi="Arial" w:cs="Arial"/>
          <w:b/>
          <w:color w:val="548DD4" w:themeColor="text2" w:themeTint="99"/>
          <w:sz w:val="32"/>
          <w:szCs w:val="32"/>
        </w:rPr>
        <w:t>Històric de versions</w:t>
      </w:r>
    </w:p>
    <w:tbl>
      <w:tblPr>
        <w:tblStyle w:val="Listaclara-nfasis12"/>
        <w:tblW w:w="9361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889"/>
        <w:gridCol w:w="2480"/>
        <w:gridCol w:w="1417"/>
        <w:gridCol w:w="4575"/>
      </w:tblGrid>
      <w:tr w:rsidR="001159D0" w:rsidRPr="00C6677F" w:rsidTr="00B4295B">
        <w:trPr>
          <w:cnfStyle w:val="100000000000"/>
          <w:trHeight w:val="454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bookmarkStart w:id="0" w:name="OLE_LINK4"/>
            <w:bookmarkStart w:id="1" w:name="OLE_LINK5"/>
            <w:r w:rsidRPr="00C6677F">
              <w:rPr>
                <w:sz w:val="22"/>
                <w:szCs w:val="22"/>
                <w:lang w:val="ca-ES"/>
              </w:rPr>
              <w:t>VERSIÓ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DATA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cnfStyle w:val="100000000000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DESCRIPCIÓ</w:t>
            </w:r>
          </w:p>
        </w:tc>
      </w:tr>
      <w:bookmarkEnd w:id="0"/>
      <w:bookmarkEnd w:id="1"/>
      <w:tr w:rsidR="001159D0" w:rsidRPr="00C6677F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1.0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41F8" w:rsidP="00B4295B">
            <w:pPr>
              <w:jc w:val="both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Joan Galmés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8E41F8" w:rsidP="008E41F8">
            <w:pPr>
              <w:jc w:val="center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03</w:t>
            </w:r>
            <w:r w:rsidR="001159D0" w:rsidRPr="00C6677F">
              <w:rPr>
                <w:sz w:val="22"/>
                <w:szCs w:val="22"/>
                <w:lang w:val="ca-ES"/>
              </w:rPr>
              <w:t>/0</w:t>
            </w:r>
            <w:r w:rsidRPr="00C6677F">
              <w:rPr>
                <w:sz w:val="22"/>
                <w:szCs w:val="22"/>
                <w:lang w:val="ca-ES"/>
              </w:rPr>
              <w:t>5</w:t>
            </w:r>
            <w:r w:rsidR="001159D0" w:rsidRPr="00C6677F">
              <w:rPr>
                <w:sz w:val="22"/>
                <w:szCs w:val="22"/>
                <w:lang w:val="ca-ES"/>
              </w:rPr>
              <w:t>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  <w:hideMark/>
          </w:tcPr>
          <w:p w:rsidR="001159D0" w:rsidRPr="00C6677F" w:rsidRDefault="001159D0" w:rsidP="00B4295B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Versió</w:t>
            </w:r>
            <w:r w:rsidR="00A1672A" w:rsidRPr="00C6677F">
              <w:rPr>
                <w:sz w:val="22"/>
                <w:szCs w:val="22"/>
                <w:lang w:val="ca-ES"/>
              </w:rPr>
              <w:t xml:space="preserve"> original</w:t>
            </w:r>
          </w:p>
        </w:tc>
      </w:tr>
      <w:tr w:rsidR="00FA6911" w:rsidRPr="00C6677F" w:rsidTr="008952AE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FA6911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1.1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jc w:val="center"/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24/09/2010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FA6911" w:rsidRPr="00C6677F" w:rsidRDefault="00FA6911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Modificacions versió 2.0.1</w:t>
            </w:r>
          </w:p>
        </w:tc>
      </w:tr>
      <w:tr w:rsidR="001159D0" w:rsidRPr="00C6677F" w:rsidTr="00B4295B">
        <w:trPr>
          <w:cnfStyle w:val="000000100000"/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 w:rsidRPr="00C6677F">
              <w:rPr>
                <w:b w:val="0"/>
                <w:sz w:val="22"/>
                <w:szCs w:val="22"/>
                <w:lang w:val="ca-ES"/>
              </w:rPr>
              <w:t>1.2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both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Josep Gayà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jc w:val="center"/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13/03/2012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30245" w:rsidP="00B4295B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Actualitzar a versió 2.3 de Helium</w:t>
            </w:r>
          </w:p>
        </w:tc>
      </w:tr>
      <w:tr w:rsidR="001159D0" w:rsidRPr="00C6677F" w:rsidTr="00B4295B">
        <w:trPr>
          <w:cantSplit/>
          <w:trHeight w:val="397"/>
        </w:trPr>
        <w:tc>
          <w:tcPr>
            <w:cnfStyle w:val="001000000000"/>
            <w:tcW w:w="889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jc w:val="center"/>
              <w:rPr>
                <w:b w:val="0"/>
                <w:sz w:val="22"/>
                <w:szCs w:val="22"/>
                <w:lang w:val="ca-ES"/>
              </w:rPr>
            </w:pPr>
            <w:r>
              <w:rPr>
                <w:b w:val="0"/>
                <w:sz w:val="22"/>
                <w:szCs w:val="22"/>
                <w:lang w:val="ca-ES"/>
              </w:rPr>
              <w:t>1.3</w:t>
            </w:r>
          </w:p>
        </w:tc>
        <w:tc>
          <w:tcPr>
            <w:tcW w:w="248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jc w:val="both"/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Sion Andreu</w:t>
            </w:r>
          </w:p>
        </w:tc>
        <w:tc>
          <w:tcPr>
            <w:tcW w:w="141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jc w:val="center"/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18/09/2013</w:t>
            </w:r>
          </w:p>
        </w:tc>
        <w:tc>
          <w:tcPr>
            <w:tcW w:w="4575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  <w:vAlign w:val="center"/>
          </w:tcPr>
          <w:p w:rsidR="001159D0" w:rsidRPr="00C6677F" w:rsidRDefault="008E0E2D" w:rsidP="00B4295B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Actualitzar a versió 2.6 de Helium</w:t>
            </w:r>
          </w:p>
        </w:tc>
      </w:tr>
    </w:tbl>
    <w:p w:rsidR="00B17A6B" w:rsidRPr="00C6677F" w:rsidRDefault="00B17A6B">
      <w:r w:rsidRPr="00C6677F">
        <w:br w:type="page"/>
      </w:r>
    </w:p>
    <w:p w:rsidR="00B17A6B" w:rsidRPr="00C6677F" w:rsidRDefault="00B17A6B" w:rsidP="00B17A6B"/>
    <w:p w:rsidR="00E035F4" w:rsidRPr="00C6677F" w:rsidRDefault="00E035F4" w:rsidP="00E035F4">
      <w:pPr>
        <w:jc w:val="center"/>
        <w:rPr>
          <w:color w:val="17365D" w:themeColor="text2" w:themeShade="BF"/>
        </w:rPr>
      </w:pPr>
      <w:r w:rsidRPr="00C6677F">
        <w:rPr>
          <w:b/>
          <w:color w:val="17365D" w:themeColor="text2" w:themeShade="BF"/>
          <w:sz w:val="52"/>
          <w:szCs w:val="52"/>
        </w:rPr>
        <w:t>INDEX</w:t>
      </w:r>
    </w:p>
    <w:p w:rsidR="00775A71" w:rsidRDefault="00980AB5">
      <w:pPr>
        <w:pStyle w:val="TDC1"/>
        <w:tabs>
          <w:tab w:val="left" w:pos="440"/>
          <w:tab w:val="right" w:leader="dot" w:pos="8494"/>
        </w:tabs>
        <w:rPr>
          <w:ins w:id="2" w:author="sion" w:date="2013-09-19T11:05:00Z"/>
          <w:rFonts w:eastAsiaTheme="minorEastAsia"/>
          <w:b w:val="0"/>
          <w:noProof/>
          <w:lang w:eastAsia="ca-ES"/>
        </w:rPr>
      </w:pPr>
      <w:r w:rsidRPr="00980AB5">
        <w:fldChar w:fldCharType="begin"/>
      </w:r>
      <w:r w:rsidR="00DA1C9A" w:rsidRPr="00C6677F">
        <w:instrText xml:space="preserve"> TOC \o "1-3" \h \z \u </w:instrText>
      </w:r>
      <w:r w:rsidRPr="00980AB5">
        <w:fldChar w:fldCharType="separate"/>
      </w:r>
      <w:ins w:id="3" w:author="sion" w:date="2013-09-19T11:05:00Z">
        <w:r w:rsidR="00775A71" w:rsidRPr="006E7376">
          <w:rPr>
            <w:rStyle w:val="Hipervnculo"/>
            <w:noProof/>
          </w:rPr>
          <w:fldChar w:fldCharType="begin"/>
        </w:r>
        <w:r w:rsidR="00775A71" w:rsidRPr="006E7376">
          <w:rPr>
            <w:rStyle w:val="Hipervnculo"/>
            <w:noProof/>
          </w:rPr>
          <w:instrText xml:space="preserve"> </w:instrText>
        </w:r>
        <w:r w:rsidR="00775A71">
          <w:rPr>
            <w:noProof/>
          </w:rPr>
          <w:instrText>HYPERLINK \l "_Toc367352028"</w:instrText>
        </w:r>
        <w:r w:rsidR="00775A71" w:rsidRPr="006E7376">
          <w:rPr>
            <w:rStyle w:val="Hipervnculo"/>
            <w:noProof/>
          </w:rPr>
          <w:instrText xml:space="preserve"> </w:instrText>
        </w:r>
        <w:r w:rsidR="00775A71" w:rsidRPr="006E7376">
          <w:rPr>
            <w:rStyle w:val="Hipervnculo"/>
            <w:noProof/>
          </w:rPr>
        </w:r>
        <w:r w:rsidR="00775A71" w:rsidRPr="006E7376">
          <w:rPr>
            <w:rStyle w:val="Hipervnculo"/>
            <w:noProof/>
          </w:rPr>
          <w:fldChar w:fldCharType="separate"/>
        </w:r>
        <w:r w:rsidR="00775A71" w:rsidRPr="006E7376">
          <w:rPr>
            <w:rStyle w:val="Hipervnculo"/>
            <w:noProof/>
          </w:rPr>
          <w:t>1</w:t>
        </w:r>
        <w:r w:rsidR="00775A71">
          <w:rPr>
            <w:rFonts w:eastAsiaTheme="minorEastAsia"/>
            <w:b w:val="0"/>
            <w:noProof/>
            <w:lang w:eastAsia="ca-ES"/>
          </w:rPr>
          <w:tab/>
        </w:r>
        <w:r w:rsidR="00775A71" w:rsidRPr="006E7376">
          <w:rPr>
            <w:rStyle w:val="Hipervnculo"/>
            <w:noProof/>
          </w:rPr>
          <w:t>Introducció</w:t>
        </w:r>
        <w:r w:rsidR="00775A71">
          <w:rPr>
            <w:noProof/>
            <w:webHidden/>
          </w:rPr>
          <w:tab/>
        </w:r>
        <w:r w:rsidR="00775A71">
          <w:rPr>
            <w:noProof/>
            <w:webHidden/>
          </w:rPr>
          <w:fldChar w:fldCharType="begin"/>
        </w:r>
        <w:r w:rsidR="00775A71">
          <w:rPr>
            <w:noProof/>
            <w:webHidden/>
          </w:rPr>
          <w:instrText xml:space="preserve"> PAGEREF _Toc367352028 \h </w:instrText>
        </w:r>
        <w:r w:rsidR="00775A71">
          <w:rPr>
            <w:noProof/>
            <w:webHidden/>
          </w:rPr>
        </w:r>
      </w:ins>
      <w:r w:rsidR="00775A71">
        <w:rPr>
          <w:noProof/>
          <w:webHidden/>
        </w:rPr>
        <w:fldChar w:fldCharType="separate"/>
      </w:r>
      <w:ins w:id="4" w:author="sion" w:date="2013-09-19T11:05:00Z">
        <w:r w:rsidR="00775A71">
          <w:rPr>
            <w:noProof/>
            <w:webHidden/>
          </w:rPr>
          <w:t>4</w:t>
        </w:r>
        <w:r w:rsidR="00775A71">
          <w:rPr>
            <w:noProof/>
            <w:webHidden/>
          </w:rPr>
          <w:fldChar w:fldCharType="end"/>
        </w:r>
        <w:r w:rsidR="00775A71"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1"/>
        <w:tabs>
          <w:tab w:val="left" w:pos="440"/>
          <w:tab w:val="right" w:leader="dot" w:pos="8494"/>
        </w:tabs>
        <w:rPr>
          <w:ins w:id="5" w:author="sion" w:date="2013-09-19T11:05:00Z"/>
          <w:rFonts w:eastAsiaTheme="minorEastAsia"/>
          <w:b w:val="0"/>
          <w:noProof/>
          <w:lang w:eastAsia="ca-ES"/>
        </w:rPr>
      </w:pPr>
      <w:ins w:id="6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"_Toc367352029"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2</w:t>
        </w:r>
        <w:r>
          <w:rPr>
            <w:rFonts w:eastAsiaTheme="minorEastAsia"/>
            <w:b w:val="0"/>
            <w:noProof/>
            <w:lang w:eastAsia="ca-ES"/>
          </w:rPr>
          <w:tab/>
        </w:r>
        <w:r w:rsidRPr="006E7376">
          <w:rPr>
            <w:rStyle w:val="Hipervnculo"/>
            <w:noProof/>
          </w:rPr>
          <w:t>Gestió de persones i 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_Toc367352029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" w:author="sion" w:date="2013-09-19T11:05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2"/>
        <w:tabs>
          <w:tab w:val="left" w:pos="880"/>
          <w:tab w:val="right" w:leader="dot" w:pos="8494"/>
        </w:tabs>
        <w:rPr>
          <w:ins w:id="8" w:author="sion" w:date="2013-09-19T11:05:00Z"/>
          <w:rFonts w:eastAsiaTheme="minorEastAsia"/>
          <w:noProof/>
          <w:lang w:eastAsia="ca-ES"/>
        </w:rPr>
      </w:pPr>
      <w:ins w:id="9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"_Toc367352030"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2.1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Persones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0" w:author="sion" w:date="2013-09-19T11:05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2"/>
        <w:tabs>
          <w:tab w:val="left" w:pos="880"/>
          <w:tab w:val="right" w:leader="dot" w:pos="8494"/>
        </w:tabs>
        <w:rPr>
          <w:ins w:id="11" w:author="sion" w:date="2013-09-19T11:05:00Z"/>
          <w:rFonts w:eastAsiaTheme="minorEastAsia"/>
          <w:noProof/>
          <w:lang w:eastAsia="ca-ES"/>
        </w:rPr>
      </w:pPr>
      <w:ins w:id="12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"_Toc367352031"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2.2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3" w:author="sion" w:date="2013-09-19T11:05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1"/>
        <w:tabs>
          <w:tab w:val="left" w:pos="440"/>
          <w:tab w:val="right" w:leader="dot" w:pos="8494"/>
        </w:tabs>
        <w:rPr>
          <w:ins w:id="14" w:author="sion" w:date="2013-09-19T11:05:00Z"/>
          <w:rFonts w:eastAsiaTheme="minorEastAsia"/>
          <w:b w:val="0"/>
          <w:noProof/>
          <w:lang w:eastAsia="ca-ES"/>
        </w:rPr>
      </w:pPr>
      <w:ins w:id="15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"_Toc367352032"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3</w:t>
        </w:r>
        <w:r>
          <w:rPr>
            <w:rFonts w:eastAsiaTheme="minorEastAsia"/>
            <w:b w:val="0"/>
            <w:noProof/>
            <w:lang w:eastAsia="ca-ES"/>
          </w:rPr>
          <w:tab/>
        </w:r>
        <w:r w:rsidRPr="006E7376">
          <w:rPr>
            <w:rStyle w:val="Hipervnculo"/>
            <w:noProof/>
          </w:rPr>
          <w:t>Gestió d’entorns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6" w:author="sion" w:date="2013-09-19T11:05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2"/>
        <w:tabs>
          <w:tab w:val="left" w:pos="880"/>
          <w:tab w:val="right" w:leader="dot" w:pos="8494"/>
        </w:tabs>
        <w:rPr>
          <w:ins w:id="17" w:author="sion" w:date="2013-09-19T11:05:00Z"/>
          <w:rFonts w:eastAsiaTheme="minorEastAsia"/>
          <w:noProof/>
          <w:lang w:eastAsia="ca-ES"/>
        </w:rPr>
      </w:pPr>
      <w:ins w:id="18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"_Toc367352033"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3.1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Manteniment dels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19" w:author="sion" w:date="2013-09-19T11:05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3"/>
        <w:tabs>
          <w:tab w:val="left" w:pos="1320"/>
          <w:tab w:val="right" w:leader="dot" w:pos="8494"/>
        </w:tabs>
        <w:rPr>
          <w:ins w:id="20" w:author="sion" w:date="2013-09-19T11:05:00Z"/>
          <w:rFonts w:eastAsiaTheme="minorEastAsia"/>
          <w:noProof/>
          <w:lang w:eastAsia="ca-ES"/>
        </w:rPr>
      </w:pPr>
      <w:ins w:id="21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"_Toc367352034"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3.1.1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Exportació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2" w:author="sion" w:date="2013-09-19T11:05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3"/>
        <w:tabs>
          <w:tab w:val="left" w:pos="1320"/>
          <w:tab w:val="right" w:leader="dot" w:pos="8494"/>
        </w:tabs>
        <w:rPr>
          <w:ins w:id="23" w:author="sion" w:date="2013-09-19T11:05:00Z"/>
          <w:rFonts w:eastAsiaTheme="minorEastAsia"/>
          <w:noProof/>
          <w:lang w:eastAsia="ca-ES"/>
        </w:rPr>
      </w:pPr>
      <w:ins w:id="24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"_Toc367352035"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3.1.2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Importació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5" w:author="sion" w:date="2013-09-19T11:05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2"/>
        <w:tabs>
          <w:tab w:val="left" w:pos="880"/>
          <w:tab w:val="right" w:leader="dot" w:pos="8494"/>
        </w:tabs>
        <w:rPr>
          <w:ins w:id="26" w:author="sion" w:date="2013-09-19T11:05:00Z"/>
          <w:rFonts w:eastAsiaTheme="minorEastAsia"/>
          <w:noProof/>
          <w:lang w:eastAsia="ca-ES"/>
        </w:rPr>
      </w:pPr>
      <w:ins w:id="27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"_Toc367352036"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3.2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Permisos dels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28" w:author="sion" w:date="2013-09-19T11:05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1"/>
        <w:tabs>
          <w:tab w:val="left" w:pos="440"/>
          <w:tab w:val="right" w:leader="dot" w:pos="8494"/>
        </w:tabs>
        <w:rPr>
          <w:ins w:id="29" w:author="sion" w:date="2013-09-19T11:05:00Z"/>
          <w:rFonts w:eastAsiaTheme="minorEastAsia"/>
          <w:b w:val="0"/>
          <w:noProof/>
          <w:lang w:eastAsia="ca-ES"/>
        </w:rPr>
      </w:pPr>
      <w:ins w:id="30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"_Toc367352037"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4</w:t>
        </w:r>
        <w:r>
          <w:rPr>
            <w:rFonts w:eastAsiaTheme="minorEastAsia"/>
            <w:b w:val="0"/>
            <w:noProof/>
            <w:lang w:eastAsia="ca-ES"/>
          </w:rPr>
          <w:tab/>
        </w:r>
        <w:r w:rsidRPr="006E7376">
          <w:rPr>
            <w:rStyle w:val="Hipervnculo"/>
            <w:noProof/>
          </w:rPr>
          <w:t>Festius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1" w:author="sion" w:date="2013-09-19T11:05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1"/>
        <w:tabs>
          <w:tab w:val="left" w:pos="440"/>
          <w:tab w:val="right" w:leader="dot" w:pos="8494"/>
        </w:tabs>
        <w:rPr>
          <w:ins w:id="32" w:author="sion" w:date="2013-09-19T11:05:00Z"/>
          <w:rFonts w:eastAsiaTheme="minorEastAsia"/>
          <w:b w:val="0"/>
          <w:noProof/>
          <w:lang w:eastAsia="ca-ES"/>
        </w:rPr>
      </w:pPr>
      <w:ins w:id="33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"_Toc367352038"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5</w:t>
        </w:r>
        <w:r>
          <w:rPr>
            <w:rFonts w:eastAsiaTheme="minorEastAsia"/>
            <w:b w:val="0"/>
            <w:noProof/>
            <w:lang w:eastAsia="ca-ES"/>
          </w:rPr>
          <w:tab/>
        </w:r>
        <w:r w:rsidRPr="006E7376">
          <w:rPr>
            <w:rStyle w:val="Hipervnculo"/>
            <w:noProof/>
          </w:rPr>
          <w:t>Reassignacions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4" w:author="sion" w:date="2013-09-19T11:05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1"/>
        <w:tabs>
          <w:tab w:val="left" w:pos="440"/>
          <w:tab w:val="right" w:leader="dot" w:pos="8494"/>
        </w:tabs>
        <w:rPr>
          <w:ins w:id="35" w:author="sion" w:date="2013-09-19T11:05:00Z"/>
          <w:rFonts w:eastAsiaTheme="minorEastAsia"/>
          <w:b w:val="0"/>
          <w:noProof/>
          <w:lang w:eastAsia="ca-ES"/>
        </w:rPr>
      </w:pPr>
      <w:ins w:id="36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"_Toc367352039"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6</w:t>
        </w:r>
        <w:r>
          <w:rPr>
            <w:rFonts w:eastAsiaTheme="minorEastAsia"/>
            <w:b w:val="0"/>
            <w:noProof/>
            <w:lang w:eastAsia="ca-ES"/>
          </w:rPr>
          <w:tab/>
        </w:r>
        <w:r w:rsidRPr="006E7376">
          <w:rPr>
            <w:rStyle w:val="Hipervnculo"/>
            <w:noProof/>
          </w:rPr>
          <w:t>Configuració de càrrecs i àrees de gestió interna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_Toc367352039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37" w:author="sion" w:date="2013-09-19T11:05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2"/>
        <w:tabs>
          <w:tab w:val="left" w:pos="880"/>
          <w:tab w:val="right" w:leader="dot" w:pos="8494"/>
        </w:tabs>
        <w:rPr>
          <w:ins w:id="38" w:author="sion" w:date="2013-09-19T11:05:00Z"/>
          <w:rFonts w:eastAsiaTheme="minorEastAsia"/>
          <w:noProof/>
          <w:lang w:eastAsia="ca-ES"/>
        </w:rPr>
      </w:pPr>
      <w:ins w:id="39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"_Toc367352040"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6.1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Gestió d’informació dels càrrecs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_Toc367352040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0" w:author="sion" w:date="2013-09-19T11:05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775A71" w:rsidRDefault="00775A71">
      <w:pPr>
        <w:pStyle w:val="TDC2"/>
        <w:tabs>
          <w:tab w:val="left" w:pos="880"/>
          <w:tab w:val="right" w:leader="dot" w:pos="8494"/>
        </w:tabs>
        <w:rPr>
          <w:ins w:id="41" w:author="sion" w:date="2013-09-19T11:05:00Z"/>
          <w:rFonts w:eastAsiaTheme="minorEastAsia"/>
          <w:noProof/>
          <w:lang w:eastAsia="ca-ES"/>
        </w:rPr>
      </w:pPr>
      <w:ins w:id="42" w:author="sion" w:date="2013-09-19T11:05:00Z">
        <w:r w:rsidRPr="006E7376">
          <w:rPr>
            <w:rStyle w:val="Hipervnculo"/>
            <w:noProof/>
          </w:rPr>
          <w:fldChar w:fldCharType="begin"/>
        </w:r>
        <w:r w:rsidRPr="006E7376">
          <w:rPr>
            <w:rStyle w:val="Hipervnculo"/>
            <w:noProof/>
          </w:rPr>
          <w:instrText xml:space="preserve"> </w:instrText>
        </w:r>
        <w:r>
          <w:rPr>
            <w:noProof/>
          </w:rPr>
          <w:instrText>HYPERLINK \l "_Toc367352041"</w:instrText>
        </w:r>
        <w:r w:rsidRPr="006E7376">
          <w:rPr>
            <w:rStyle w:val="Hipervnculo"/>
            <w:noProof/>
          </w:rPr>
          <w:instrText xml:space="preserve"> </w:instrText>
        </w:r>
        <w:r w:rsidRPr="006E7376">
          <w:rPr>
            <w:rStyle w:val="Hipervnculo"/>
            <w:noProof/>
          </w:rPr>
        </w:r>
        <w:r w:rsidRPr="006E7376">
          <w:rPr>
            <w:rStyle w:val="Hipervnculo"/>
            <w:noProof/>
          </w:rPr>
          <w:fldChar w:fldCharType="separate"/>
        </w:r>
        <w:r w:rsidRPr="006E7376">
          <w:rPr>
            <w:rStyle w:val="Hipervnculo"/>
            <w:noProof/>
          </w:rPr>
          <w:t>6.2</w:t>
        </w:r>
        <w:r>
          <w:rPr>
            <w:rFonts w:eastAsiaTheme="minorEastAsia"/>
            <w:noProof/>
            <w:lang w:eastAsia="ca-ES"/>
          </w:rPr>
          <w:tab/>
        </w:r>
        <w:r w:rsidRPr="006E7376">
          <w:rPr>
            <w:rStyle w:val="Hipervnculo"/>
            <w:noProof/>
          </w:rPr>
          <w:t>Gestió d’informació de les àrees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_Toc367352041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43" w:author="sion" w:date="2013-09-19T11:05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6E7376">
          <w:rPr>
            <w:rStyle w:val="Hipervnculo"/>
            <w:noProof/>
          </w:rPr>
          <w:fldChar w:fldCharType="end"/>
        </w:r>
      </w:ins>
    </w:p>
    <w:p w:rsidR="001E6339" w:rsidDel="00775A71" w:rsidRDefault="001E6339">
      <w:pPr>
        <w:pStyle w:val="TDC1"/>
        <w:tabs>
          <w:tab w:val="left" w:pos="440"/>
          <w:tab w:val="right" w:leader="dot" w:pos="8494"/>
        </w:tabs>
        <w:rPr>
          <w:del w:id="44" w:author="sion" w:date="2013-09-19T11:05:00Z"/>
          <w:rFonts w:eastAsiaTheme="minorEastAsia"/>
          <w:b w:val="0"/>
          <w:noProof/>
          <w:lang w:val="es-ES" w:eastAsia="es-ES"/>
        </w:rPr>
      </w:pPr>
      <w:del w:id="45" w:author="sion" w:date="2013-09-19T11:05:00Z">
        <w:r w:rsidRPr="00775A71" w:rsidDel="00775A71">
          <w:rPr>
            <w:noProof/>
            <w:rPrChange w:id="46" w:author="sion" w:date="2013-09-19T11:05:00Z">
              <w:rPr>
                <w:rStyle w:val="Hipervnculo"/>
                <w:noProof/>
              </w:rPr>
            </w:rPrChange>
          </w:rPr>
          <w:delText>1</w:delText>
        </w:r>
        <w:r w:rsidDel="00775A71">
          <w:rPr>
            <w:rFonts w:eastAsiaTheme="minorEastAsia"/>
            <w:b w:val="0"/>
            <w:noProof/>
            <w:lang w:val="es-ES" w:eastAsia="es-ES"/>
          </w:rPr>
          <w:tab/>
        </w:r>
        <w:r w:rsidRPr="00775A71" w:rsidDel="00775A71">
          <w:rPr>
            <w:noProof/>
            <w:rPrChange w:id="47" w:author="sion" w:date="2013-09-19T11:05:00Z">
              <w:rPr>
                <w:rStyle w:val="Hipervnculo"/>
                <w:noProof/>
              </w:rPr>
            </w:rPrChange>
          </w:rPr>
          <w:delText>Introducció</w:delText>
        </w:r>
        <w:r w:rsidDel="00775A71">
          <w:rPr>
            <w:noProof/>
            <w:webHidden/>
          </w:rPr>
          <w:tab/>
          <w:delText>4</w:delText>
        </w:r>
      </w:del>
    </w:p>
    <w:p w:rsidR="001E6339" w:rsidDel="00775A71" w:rsidRDefault="001E6339">
      <w:pPr>
        <w:pStyle w:val="TDC1"/>
        <w:tabs>
          <w:tab w:val="left" w:pos="440"/>
          <w:tab w:val="right" w:leader="dot" w:pos="8494"/>
        </w:tabs>
        <w:rPr>
          <w:del w:id="48" w:author="sion" w:date="2013-09-19T11:05:00Z"/>
          <w:rFonts w:eastAsiaTheme="minorEastAsia"/>
          <w:b w:val="0"/>
          <w:noProof/>
          <w:lang w:val="es-ES" w:eastAsia="es-ES"/>
        </w:rPr>
      </w:pPr>
      <w:del w:id="49" w:author="sion" w:date="2013-09-19T11:05:00Z">
        <w:r w:rsidRPr="00775A71" w:rsidDel="00775A71">
          <w:rPr>
            <w:noProof/>
            <w:rPrChange w:id="50" w:author="sion" w:date="2013-09-19T11:05:00Z">
              <w:rPr>
                <w:rStyle w:val="Hipervnculo"/>
                <w:noProof/>
              </w:rPr>
            </w:rPrChange>
          </w:rPr>
          <w:delText>2</w:delText>
        </w:r>
        <w:r w:rsidDel="00775A71">
          <w:rPr>
            <w:rFonts w:eastAsiaTheme="minorEastAsia"/>
            <w:b w:val="0"/>
            <w:noProof/>
            <w:lang w:val="es-ES" w:eastAsia="es-ES"/>
          </w:rPr>
          <w:tab/>
        </w:r>
        <w:r w:rsidRPr="00775A71" w:rsidDel="00775A71">
          <w:rPr>
            <w:noProof/>
            <w:rPrChange w:id="51" w:author="sion" w:date="2013-09-19T11:05:00Z">
              <w:rPr>
                <w:rStyle w:val="Hipervnculo"/>
                <w:noProof/>
              </w:rPr>
            </w:rPrChange>
          </w:rPr>
          <w:delText>Gestió de persones i rols</w:delText>
        </w:r>
        <w:r w:rsidDel="00775A71">
          <w:rPr>
            <w:noProof/>
            <w:webHidden/>
          </w:rPr>
          <w:tab/>
          <w:delText>5</w:delText>
        </w:r>
      </w:del>
    </w:p>
    <w:p w:rsidR="001E6339" w:rsidDel="00775A71" w:rsidRDefault="001E6339">
      <w:pPr>
        <w:pStyle w:val="TDC2"/>
        <w:tabs>
          <w:tab w:val="left" w:pos="880"/>
          <w:tab w:val="right" w:leader="dot" w:pos="8494"/>
        </w:tabs>
        <w:rPr>
          <w:del w:id="52" w:author="sion" w:date="2013-09-19T11:05:00Z"/>
          <w:rFonts w:eastAsiaTheme="minorEastAsia"/>
          <w:noProof/>
          <w:lang w:val="es-ES" w:eastAsia="es-ES"/>
        </w:rPr>
      </w:pPr>
      <w:del w:id="53" w:author="sion" w:date="2013-09-19T11:05:00Z">
        <w:r w:rsidRPr="00775A71" w:rsidDel="00775A71">
          <w:rPr>
            <w:noProof/>
            <w:rPrChange w:id="54" w:author="sion" w:date="2013-09-19T11:05:00Z">
              <w:rPr>
                <w:rStyle w:val="Hipervnculo"/>
                <w:noProof/>
              </w:rPr>
            </w:rPrChange>
          </w:rPr>
          <w:delText>2.1</w:delText>
        </w:r>
        <w:r w:rsidDel="00775A71">
          <w:rPr>
            <w:rFonts w:eastAsiaTheme="minorEastAsia"/>
            <w:noProof/>
            <w:lang w:val="es-ES" w:eastAsia="es-ES"/>
          </w:rPr>
          <w:tab/>
        </w:r>
        <w:r w:rsidRPr="00775A71" w:rsidDel="00775A71">
          <w:rPr>
            <w:noProof/>
            <w:rPrChange w:id="55" w:author="sion" w:date="2013-09-19T11:05:00Z">
              <w:rPr>
                <w:rStyle w:val="Hipervnculo"/>
                <w:noProof/>
              </w:rPr>
            </w:rPrChange>
          </w:rPr>
          <w:delText>Persones</w:delText>
        </w:r>
        <w:r w:rsidDel="00775A71">
          <w:rPr>
            <w:noProof/>
            <w:webHidden/>
          </w:rPr>
          <w:tab/>
          <w:delText>5</w:delText>
        </w:r>
      </w:del>
    </w:p>
    <w:p w:rsidR="001E6339" w:rsidDel="00775A71" w:rsidRDefault="001E6339">
      <w:pPr>
        <w:pStyle w:val="TDC2"/>
        <w:tabs>
          <w:tab w:val="left" w:pos="880"/>
          <w:tab w:val="right" w:leader="dot" w:pos="8494"/>
        </w:tabs>
        <w:rPr>
          <w:del w:id="56" w:author="sion" w:date="2013-09-19T11:05:00Z"/>
          <w:rFonts w:eastAsiaTheme="minorEastAsia"/>
          <w:noProof/>
          <w:lang w:val="es-ES" w:eastAsia="es-ES"/>
        </w:rPr>
      </w:pPr>
      <w:del w:id="57" w:author="sion" w:date="2013-09-19T11:05:00Z">
        <w:r w:rsidRPr="00775A71" w:rsidDel="00775A71">
          <w:rPr>
            <w:noProof/>
            <w:rPrChange w:id="58" w:author="sion" w:date="2013-09-19T11:05:00Z">
              <w:rPr>
                <w:rStyle w:val="Hipervnculo"/>
                <w:noProof/>
              </w:rPr>
            </w:rPrChange>
          </w:rPr>
          <w:delText>2.2</w:delText>
        </w:r>
        <w:r w:rsidDel="00775A71">
          <w:rPr>
            <w:rFonts w:eastAsiaTheme="minorEastAsia"/>
            <w:noProof/>
            <w:lang w:val="es-ES" w:eastAsia="es-ES"/>
          </w:rPr>
          <w:tab/>
        </w:r>
        <w:r w:rsidRPr="00775A71" w:rsidDel="00775A71">
          <w:rPr>
            <w:noProof/>
            <w:rPrChange w:id="59" w:author="sion" w:date="2013-09-19T11:05:00Z">
              <w:rPr>
                <w:rStyle w:val="Hipervnculo"/>
                <w:noProof/>
              </w:rPr>
            </w:rPrChange>
          </w:rPr>
          <w:delText>Rols</w:delText>
        </w:r>
        <w:r w:rsidDel="00775A71">
          <w:rPr>
            <w:noProof/>
            <w:webHidden/>
          </w:rPr>
          <w:tab/>
          <w:delText>7</w:delText>
        </w:r>
      </w:del>
    </w:p>
    <w:p w:rsidR="001E6339" w:rsidDel="00775A71" w:rsidRDefault="001E6339">
      <w:pPr>
        <w:pStyle w:val="TDC1"/>
        <w:tabs>
          <w:tab w:val="left" w:pos="440"/>
          <w:tab w:val="right" w:leader="dot" w:pos="8494"/>
        </w:tabs>
        <w:rPr>
          <w:del w:id="60" w:author="sion" w:date="2013-09-19T11:05:00Z"/>
          <w:rFonts w:eastAsiaTheme="minorEastAsia"/>
          <w:b w:val="0"/>
          <w:noProof/>
          <w:lang w:val="es-ES" w:eastAsia="es-ES"/>
        </w:rPr>
      </w:pPr>
      <w:del w:id="61" w:author="sion" w:date="2013-09-19T11:05:00Z">
        <w:r w:rsidRPr="00775A71" w:rsidDel="00775A71">
          <w:rPr>
            <w:noProof/>
            <w:rPrChange w:id="62" w:author="sion" w:date="2013-09-19T11:05:00Z">
              <w:rPr>
                <w:rStyle w:val="Hipervnculo"/>
                <w:noProof/>
              </w:rPr>
            </w:rPrChange>
          </w:rPr>
          <w:delText>3</w:delText>
        </w:r>
        <w:r w:rsidDel="00775A71">
          <w:rPr>
            <w:rFonts w:eastAsiaTheme="minorEastAsia"/>
            <w:b w:val="0"/>
            <w:noProof/>
            <w:lang w:val="es-ES" w:eastAsia="es-ES"/>
          </w:rPr>
          <w:tab/>
        </w:r>
        <w:r w:rsidRPr="00775A71" w:rsidDel="00775A71">
          <w:rPr>
            <w:noProof/>
            <w:rPrChange w:id="63" w:author="sion" w:date="2013-09-19T11:05:00Z">
              <w:rPr>
                <w:rStyle w:val="Hipervnculo"/>
                <w:noProof/>
              </w:rPr>
            </w:rPrChange>
          </w:rPr>
          <w:delText>Gestió d’entorns</w:delText>
        </w:r>
        <w:r w:rsidDel="00775A71">
          <w:rPr>
            <w:noProof/>
            <w:webHidden/>
          </w:rPr>
          <w:tab/>
          <w:delText>10</w:delText>
        </w:r>
      </w:del>
    </w:p>
    <w:p w:rsidR="001E6339" w:rsidDel="00775A71" w:rsidRDefault="001E6339">
      <w:pPr>
        <w:pStyle w:val="TDC2"/>
        <w:tabs>
          <w:tab w:val="left" w:pos="880"/>
          <w:tab w:val="right" w:leader="dot" w:pos="8494"/>
        </w:tabs>
        <w:rPr>
          <w:del w:id="64" w:author="sion" w:date="2013-09-19T11:05:00Z"/>
          <w:rFonts w:eastAsiaTheme="minorEastAsia"/>
          <w:noProof/>
          <w:lang w:val="es-ES" w:eastAsia="es-ES"/>
        </w:rPr>
      </w:pPr>
      <w:del w:id="65" w:author="sion" w:date="2013-09-19T11:05:00Z">
        <w:r w:rsidRPr="00775A71" w:rsidDel="00775A71">
          <w:rPr>
            <w:noProof/>
            <w:rPrChange w:id="66" w:author="sion" w:date="2013-09-19T11:05:00Z">
              <w:rPr>
                <w:rStyle w:val="Hipervnculo"/>
                <w:noProof/>
              </w:rPr>
            </w:rPrChange>
          </w:rPr>
          <w:delText>3.1</w:delText>
        </w:r>
        <w:r w:rsidDel="00775A71">
          <w:rPr>
            <w:rFonts w:eastAsiaTheme="minorEastAsia"/>
            <w:noProof/>
            <w:lang w:val="es-ES" w:eastAsia="es-ES"/>
          </w:rPr>
          <w:tab/>
        </w:r>
        <w:r w:rsidRPr="00775A71" w:rsidDel="00775A71">
          <w:rPr>
            <w:noProof/>
            <w:rPrChange w:id="67" w:author="sion" w:date="2013-09-19T11:05:00Z">
              <w:rPr>
                <w:rStyle w:val="Hipervnculo"/>
                <w:noProof/>
              </w:rPr>
            </w:rPrChange>
          </w:rPr>
          <w:delText>Manteniment dels entorns</w:delText>
        </w:r>
        <w:r w:rsidDel="00775A71">
          <w:rPr>
            <w:noProof/>
            <w:webHidden/>
          </w:rPr>
          <w:tab/>
          <w:delText>10</w:delText>
        </w:r>
      </w:del>
    </w:p>
    <w:p w:rsidR="001E6339" w:rsidDel="00775A71" w:rsidRDefault="001E6339">
      <w:pPr>
        <w:pStyle w:val="TDC2"/>
        <w:tabs>
          <w:tab w:val="left" w:pos="880"/>
          <w:tab w:val="right" w:leader="dot" w:pos="8494"/>
        </w:tabs>
        <w:rPr>
          <w:del w:id="68" w:author="sion" w:date="2013-09-19T11:05:00Z"/>
          <w:rFonts w:eastAsiaTheme="minorEastAsia"/>
          <w:noProof/>
          <w:lang w:val="es-ES" w:eastAsia="es-ES"/>
        </w:rPr>
      </w:pPr>
      <w:del w:id="69" w:author="sion" w:date="2013-09-19T11:05:00Z">
        <w:r w:rsidRPr="00775A71" w:rsidDel="00775A71">
          <w:rPr>
            <w:noProof/>
            <w:rPrChange w:id="70" w:author="sion" w:date="2013-09-19T11:05:00Z">
              <w:rPr>
                <w:rStyle w:val="Hipervnculo"/>
                <w:noProof/>
              </w:rPr>
            </w:rPrChange>
          </w:rPr>
          <w:delText>3.2</w:delText>
        </w:r>
        <w:r w:rsidDel="00775A71">
          <w:rPr>
            <w:rFonts w:eastAsiaTheme="minorEastAsia"/>
            <w:noProof/>
            <w:lang w:val="es-ES" w:eastAsia="es-ES"/>
          </w:rPr>
          <w:tab/>
        </w:r>
        <w:r w:rsidRPr="00775A71" w:rsidDel="00775A71">
          <w:rPr>
            <w:noProof/>
            <w:rPrChange w:id="71" w:author="sion" w:date="2013-09-19T11:05:00Z">
              <w:rPr>
                <w:rStyle w:val="Hipervnculo"/>
                <w:noProof/>
              </w:rPr>
            </w:rPrChange>
          </w:rPr>
          <w:delText>Permisos dels entorns</w:delText>
        </w:r>
        <w:r w:rsidDel="00775A71">
          <w:rPr>
            <w:noProof/>
            <w:webHidden/>
          </w:rPr>
          <w:tab/>
          <w:delText>11</w:delText>
        </w:r>
      </w:del>
    </w:p>
    <w:p w:rsidR="001E6339" w:rsidDel="00775A71" w:rsidRDefault="001E6339">
      <w:pPr>
        <w:pStyle w:val="TDC1"/>
        <w:tabs>
          <w:tab w:val="left" w:pos="440"/>
          <w:tab w:val="right" w:leader="dot" w:pos="8494"/>
        </w:tabs>
        <w:rPr>
          <w:del w:id="72" w:author="sion" w:date="2013-09-19T11:05:00Z"/>
          <w:rFonts w:eastAsiaTheme="minorEastAsia"/>
          <w:b w:val="0"/>
          <w:noProof/>
          <w:lang w:val="es-ES" w:eastAsia="es-ES"/>
        </w:rPr>
      </w:pPr>
      <w:del w:id="73" w:author="sion" w:date="2013-09-19T11:05:00Z">
        <w:r w:rsidRPr="00775A71" w:rsidDel="00775A71">
          <w:rPr>
            <w:noProof/>
            <w:rPrChange w:id="74" w:author="sion" w:date="2013-09-19T11:05:00Z">
              <w:rPr>
                <w:rStyle w:val="Hipervnculo"/>
                <w:noProof/>
              </w:rPr>
            </w:rPrChange>
          </w:rPr>
          <w:delText>4</w:delText>
        </w:r>
        <w:r w:rsidDel="00775A71">
          <w:rPr>
            <w:rFonts w:eastAsiaTheme="minorEastAsia"/>
            <w:b w:val="0"/>
            <w:noProof/>
            <w:lang w:val="es-ES" w:eastAsia="es-ES"/>
          </w:rPr>
          <w:tab/>
        </w:r>
        <w:r w:rsidRPr="00775A71" w:rsidDel="00775A71">
          <w:rPr>
            <w:noProof/>
            <w:rPrChange w:id="75" w:author="sion" w:date="2013-09-19T11:05:00Z">
              <w:rPr>
                <w:rStyle w:val="Hipervnculo"/>
                <w:noProof/>
              </w:rPr>
            </w:rPrChange>
          </w:rPr>
          <w:delText>Festius</w:delText>
        </w:r>
        <w:r w:rsidDel="00775A71">
          <w:rPr>
            <w:noProof/>
            <w:webHidden/>
          </w:rPr>
          <w:tab/>
          <w:delText>13</w:delText>
        </w:r>
      </w:del>
    </w:p>
    <w:p w:rsidR="001E6339" w:rsidDel="00775A71" w:rsidRDefault="001E6339">
      <w:pPr>
        <w:pStyle w:val="TDC1"/>
        <w:tabs>
          <w:tab w:val="left" w:pos="440"/>
          <w:tab w:val="right" w:leader="dot" w:pos="8494"/>
        </w:tabs>
        <w:rPr>
          <w:del w:id="76" w:author="sion" w:date="2013-09-19T11:05:00Z"/>
          <w:rFonts w:eastAsiaTheme="minorEastAsia"/>
          <w:b w:val="0"/>
          <w:noProof/>
          <w:lang w:val="es-ES" w:eastAsia="es-ES"/>
        </w:rPr>
      </w:pPr>
      <w:del w:id="77" w:author="sion" w:date="2013-09-19T11:05:00Z">
        <w:r w:rsidRPr="00775A71" w:rsidDel="00775A71">
          <w:rPr>
            <w:noProof/>
            <w:rPrChange w:id="78" w:author="sion" w:date="2013-09-19T11:05:00Z">
              <w:rPr>
                <w:rStyle w:val="Hipervnculo"/>
                <w:noProof/>
              </w:rPr>
            </w:rPrChange>
          </w:rPr>
          <w:delText>5</w:delText>
        </w:r>
        <w:r w:rsidDel="00775A71">
          <w:rPr>
            <w:rFonts w:eastAsiaTheme="minorEastAsia"/>
            <w:b w:val="0"/>
            <w:noProof/>
            <w:lang w:val="es-ES" w:eastAsia="es-ES"/>
          </w:rPr>
          <w:tab/>
        </w:r>
        <w:r w:rsidRPr="00775A71" w:rsidDel="00775A71">
          <w:rPr>
            <w:noProof/>
            <w:rPrChange w:id="79" w:author="sion" w:date="2013-09-19T11:05:00Z">
              <w:rPr>
                <w:rStyle w:val="Hipervnculo"/>
                <w:noProof/>
              </w:rPr>
            </w:rPrChange>
          </w:rPr>
          <w:delText>Reassignacions</w:delText>
        </w:r>
        <w:r w:rsidDel="00775A71">
          <w:rPr>
            <w:noProof/>
            <w:webHidden/>
          </w:rPr>
          <w:tab/>
          <w:delText>15</w:delText>
        </w:r>
      </w:del>
    </w:p>
    <w:p w:rsidR="001E6339" w:rsidDel="00775A71" w:rsidRDefault="001E6339">
      <w:pPr>
        <w:pStyle w:val="TDC1"/>
        <w:tabs>
          <w:tab w:val="left" w:pos="440"/>
          <w:tab w:val="right" w:leader="dot" w:pos="8494"/>
        </w:tabs>
        <w:rPr>
          <w:del w:id="80" w:author="sion" w:date="2013-09-19T11:05:00Z"/>
          <w:rFonts w:eastAsiaTheme="minorEastAsia"/>
          <w:b w:val="0"/>
          <w:noProof/>
          <w:lang w:val="es-ES" w:eastAsia="es-ES"/>
        </w:rPr>
      </w:pPr>
      <w:del w:id="81" w:author="sion" w:date="2013-09-19T11:05:00Z">
        <w:r w:rsidRPr="00775A71" w:rsidDel="00775A71">
          <w:rPr>
            <w:noProof/>
            <w:rPrChange w:id="82" w:author="sion" w:date="2013-09-19T11:05:00Z">
              <w:rPr>
                <w:rStyle w:val="Hipervnculo"/>
                <w:noProof/>
              </w:rPr>
            </w:rPrChange>
          </w:rPr>
          <w:delText>6</w:delText>
        </w:r>
        <w:r w:rsidDel="00775A71">
          <w:rPr>
            <w:rFonts w:eastAsiaTheme="minorEastAsia"/>
            <w:b w:val="0"/>
            <w:noProof/>
            <w:lang w:val="es-ES" w:eastAsia="es-ES"/>
          </w:rPr>
          <w:tab/>
        </w:r>
        <w:r w:rsidRPr="00775A71" w:rsidDel="00775A71">
          <w:rPr>
            <w:noProof/>
            <w:rPrChange w:id="83" w:author="sion" w:date="2013-09-19T11:05:00Z">
              <w:rPr>
                <w:rStyle w:val="Hipervnculo"/>
                <w:noProof/>
              </w:rPr>
            </w:rPrChange>
          </w:rPr>
          <w:delText>Configuració de càrrecs i àrees de gestió interna</w:delText>
        </w:r>
        <w:r w:rsidDel="00775A71">
          <w:rPr>
            <w:noProof/>
            <w:webHidden/>
          </w:rPr>
          <w:tab/>
          <w:delText>17</w:delText>
        </w:r>
      </w:del>
    </w:p>
    <w:p w:rsidR="001E6339" w:rsidDel="00775A71" w:rsidRDefault="001E6339">
      <w:pPr>
        <w:pStyle w:val="TDC2"/>
        <w:tabs>
          <w:tab w:val="left" w:pos="880"/>
          <w:tab w:val="right" w:leader="dot" w:pos="8494"/>
        </w:tabs>
        <w:rPr>
          <w:del w:id="84" w:author="sion" w:date="2013-09-19T11:05:00Z"/>
          <w:rFonts w:eastAsiaTheme="minorEastAsia"/>
          <w:noProof/>
          <w:lang w:val="es-ES" w:eastAsia="es-ES"/>
        </w:rPr>
      </w:pPr>
      <w:del w:id="85" w:author="sion" w:date="2013-09-19T11:05:00Z">
        <w:r w:rsidRPr="00775A71" w:rsidDel="00775A71">
          <w:rPr>
            <w:noProof/>
            <w:rPrChange w:id="86" w:author="sion" w:date="2013-09-19T11:05:00Z">
              <w:rPr>
                <w:rStyle w:val="Hipervnculo"/>
                <w:noProof/>
              </w:rPr>
            </w:rPrChange>
          </w:rPr>
          <w:delText>6.1</w:delText>
        </w:r>
        <w:r w:rsidDel="00775A71">
          <w:rPr>
            <w:rFonts w:eastAsiaTheme="minorEastAsia"/>
            <w:noProof/>
            <w:lang w:val="es-ES" w:eastAsia="es-ES"/>
          </w:rPr>
          <w:tab/>
        </w:r>
        <w:r w:rsidRPr="00775A71" w:rsidDel="00775A71">
          <w:rPr>
            <w:noProof/>
            <w:rPrChange w:id="87" w:author="sion" w:date="2013-09-19T11:05:00Z">
              <w:rPr>
                <w:rStyle w:val="Hipervnculo"/>
                <w:noProof/>
              </w:rPr>
            </w:rPrChange>
          </w:rPr>
          <w:delText>Gestió d’informació dels càrrecs</w:delText>
        </w:r>
        <w:r w:rsidDel="00775A71">
          <w:rPr>
            <w:noProof/>
            <w:webHidden/>
          </w:rPr>
          <w:tab/>
          <w:delText>17</w:delText>
        </w:r>
      </w:del>
    </w:p>
    <w:p w:rsidR="001E6339" w:rsidDel="00775A71" w:rsidRDefault="001E6339">
      <w:pPr>
        <w:pStyle w:val="TDC2"/>
        <w:tabs>
          <w:tab w:val="left" w:pos="880"/>
          <w:tab w:val="right" w:leader="dot" w:pos="8494"/>
        </w:tabs>
        <w:rPr>
          <w:del w:id="88" w:author="sion" w:date="2013-09-19T11:05:00Z"/>
          <w:rFonts w:eastAsiaTheme="minorEastAsia"/>
          <w:noProof/>
          <w:lang w:val="es-ES" w:eastAsia="es-ES"/>
        </w:rPr>
      </w:pPr>
      <w:del w:id="89" w:author="sion" w:date="2013-09-19T11:05:00Z">
        <w:r w:rsidRPr="00775A71" w:rsidDel="00775A71">
          <w:rPr>
            <w:noProof/>
            <w:rPrChange w:id="90" w:author="sion" w:date="2013-09-19T11:05:00Z">
              <w:rPr>
                <w:rStyle w:val="Hipervnculo"/>
                <w:noProof/>
              </w:rPr>
            </w:rPrChange>
          </w:rPr>
          <w:delText>6.2</w:delText>
        </w:r>
        <w:r w:rsidDel="00775A71">
          <w:rPr>
            <w:rFonts w:eastAsiaTheme="minorEastAsia"/>
            <w:noProof/>
            <w:lang w:val="es-ES" w:eastAsia="es-ES"/>
          </w:rPr>
          <w:tab/>
        </w:r>
        <w:r w:rsidRPr="00775A71" w:rsidDel="00775A71">
          <w:rPr>
            <w:noProof/>
            <w:rPrChange w:id="91" w:author="sion" w:date="2013-09-19T11:05:00Z">
              <w:rPr>
                <w:rStyle w:val="Hipervnculo"/>
                <w:noProof/>
              </w:rPr>
            </w:rPrChange>
          </w:rPr>
          <w:delText>Gestió d’informació de les àrees</w:delText>
        </w:r>
        <w:r w:rsidDel="00775A71">
          <w:rPr>
            <w:noProof/>
            <w:webHidden/>
          </w:rPr>
          <w:tab/>
          <w:delText>19</w:delText>
        </w:r>
      </w:del>
    </w:p>
    <w:p w:rsidR="00E035F4" w:rsidRPr="00C6677F" w:rsidRDefault="00980AB5" w:rsidP="00E035F4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6677F">
        <w:fldChar w:fldCharType="end"/>
      </w:r>
      <w:r w:rsidR="00E035F4" w:rsidRPr="00C6677F">
        <w:br w:type="page"/>
      </w:r>
    </w:p>
    <w:p w:rsidR="00A85BF6" w:rsidRPr="00C6677F" w:rsidRDefault="00D41569" w:rsidP="00BF6573">
      <w:pPr>
        <w:pStyle w:val="Ttulo1"/>
      </w:pPr>
      <w:bookmarkStart w:id="92" w:name="_Toc367352028"/>
      <w:r w:rsidRPr="00C6677F">
        <w:lastRenderedPageBreak/>
        <w:t>Introducció</w:t>
      </w:r>
      <w:bookmarkEnd w:id="92"/>
    </w:p>
    <w:p w:rsidR="00D125CA" w:rsidRPr="00C6677F" w:rsidRDefault="00DB5E39" w:rsidP="00735AF2">
      <w:pPr>
        <w:jc w:val="both"/>
      </w:pPr>
      <w:r w:rsidRPr="00C6677F">
        <w:rPr>
          <w:noProof/>
          <w:lang w:eastAsia="ca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866775</wp:posOffset>
            </wp:positionV>
            <wp:extent cx="6305550" cy="1666875"/>
            <wp:effectExtent l="190500" t="152400" r="171450" b="142875"/>
            <wp:wrapTight wrapText="bothSides">
              <wp:wrapPolygon edited="0">
                <wp:start x="0" y="-1975"/>
                <wp:lineTo x="-392" y="-1234"/>
                <wp:lineTo x="-653" y="247"/>
                <wp:lineTo x="-587" y="21723"/>
                <wp:lineTo x="-131" y="23451"/>
                <wp:lineTo x="0" y="23451"/>
                <wp:lineTo x="21535" y="23451"/>
                <wp:lineTo x="21665" y="23451"/>
                <wp:lineTo x="22122" y="21970"/>
                <wp:lineTo x="22122" y="21723"/>
                <wp:lineTo x="22187" y="18021"/>
                <wp:lineTo x="22187" y="741"/>
                <wp:lineTo x="21861" y="-1481"/>
                <wp:lineTo x="21535" y="-1975"/>
                <wp:lineTo x="0" y="-1975"/>
              </wp:wrapPolygon>
            </wp:wrapTight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125CA" w:rsidRPr="00C6677F">
        <w:t xml:space="preserve">Per a poder administrar l’aplicació </w:t>
      </w:r>
      <w:r w:rsidR="00567A12" w:rsidRPr="00C6677F">
        <w:t xml:space="preserve">és necessari autenticar-se amb </w:t>
      </w:r>
      <w:r w:rsidR="00D125CA" w:rsidRPr="00C6677F">
        <w:t>un usuari amb permisos d’administrador</w:t>
      </w:r>
      <w:r w:rsidR="00567A12" w:rsidRPr="00C6677F">
        <w:t xml:space="preserve"> (rol HEL_ADMIN)</w:t>
      </w:r>
      <w:r w:rsidR="00D125CA" w:rsidRPr="00C6677F">
        <w:t xml:space="preserve">. </w:t>
      </w:r>
      <w:r w:rsidR="00567A12" w:rsidRPr="00C6677F">
        <w:t xml:space="preserve">Els usuaris administradors tindran accés al menú de la barra superior anomenat Configuració (veure </w:t>
      </w:r>
      <w:fldSimple w:instr=" REF _Ref260649976 \h  \* MERGEFORMAT ">
        <w:r w:rsidR="00567A12" w:rsidRPr="00C6677F">
          <w:rPr>
            <w:i/>
          </w:rPr>
          <w:t xml:space="preserve">Figura </w:t>
        </w:r>
        <w:r w:rsidR="00567A12" w:rsidRPr="00C6677F">
          <w:rPr>
            <w:i/>
            <w:noProof/>
          </w:rPr>
          <w:t>1</w:t>
        </w:r>
      </w:fldSimple>
      <w:r w:rsidR="00567A12" w:rsidRPr="00C6677F">
        <w:t>).</w:t>
      </w:r>
    </w:p>
    <w:p w:rsidR="00D125CA" w:rsidRPr="00C6677F" w:rsidRDefault="00D125CA" w:rsidP="00D125CA">
      <w:pPr>
        <w:pStyle w:val="Epgrafe"/>
      </w:pPr>
      <w:bookmarkStart w:id="93" w:name="_Ref260649976"/>
      <w:r w:rsidRPr="00C6677F">
        <w:t xml:space="preserve">Figura </w:t>
      </w:r>
      <w:fldSimple w:instr=" SEQ Figura \* ARABIC ">
        <w:r w:rsidR="00845AAC">
          <w:rPr>
            <w:noProof/>
          </w:rPr>
          <w:t>1</w:t>
        </w:r>
      </w:fldSimple>
      <w:bookmarkEnd w:id="93"/>
      <w:r w:rsidRPr="00C6677F">
        <w:t>. Menú de configuració amb l’opció dels càrrecs al jBPM</w:t>
      </w:r>
    </w:p>
    <w:p w:rsidR="00D41569" w:rsidRPr="00C6677F" w:rsidRDefault="00D41569" w:rsidP="00D125CA">
      <w:pPr>
        <w:jc w:val="center"/>
      </w:pPr>
      <w:r w:rsidRPr="00C6677F">
        <w:br w:type="page"/>
      </w:r>
    </w:p>
    <w:p w:rsidR="00D41569" w:rsidRPr="00C6677F" w:rsidRDefault="006F4714" w:rsidP="00BF6573">
      <w:pPr>
        <w:pStyle w:val="Ttulo1"/>
      </w:pPr>
      <w:bookmarkStart w:id="94" w:name="_Toc367352029"/>
      <w:r w:rsidRPr="00C6677F">
        <w:lastRenderedPageBreak/>
        <w:t>Gestió de persones i rols</w:t>
      </w:r>
      <w:bookmarkEnd w:id="94"/>
    </w:p>
    <w:p w:rsidR="006F4714" w:rsidRPr="00C6677F" w:rsidRDefault="006F4714" w:rsidP="006F4714">
      <w:r w:rsidRPr="00C6677F">
        <w:t>Helium es pot configurar per a gestionar les persones i rols de l’aplicació o per a agafar aquestes dades d’una aplicació externa. Per a més detalls es pot consultar la descripció dels paràmetres al manual d’instal·lació i configuració.</w:t>
      </w:r>
    </w:p>
    <w:p w:rsidR="006F4714" w:rsidRPr="00C6677F" w:rsidRDefault="006F4714" w:rsidP="006F4714">
      <w:r w:rsidRPr="00C6677F">
        <w:t>Les persones seran les destinatàries de les tasques dels diferents expedients que gestiona Helium i també intervindran a l’hora de definir els diferents organigrames per a formar part de les diferents àrees o assumint algun càrrec. Una persona pot tenir o no definit un usuari per a accedir a l’aplicació.</w:t>
      </w:r>
      <w:r w:rsidR="00344085" w:rsidRPr="00C6677F">
        <w:t xml:space="preserve"> Les persones sense usuari definit no podran entrar a l’aplicació i únicament podran ser emprades (a títol informatiu) com a membres d’una àrea o assumir càrrecs.</w:t>
      </w:r>
    </w:p>
    <w:p w:rsidR="006F4714" w:rsidRPr="00C6677F" w:rsidRDefault="006F4714" w:rsidP="006F4714">
      <w:r w:rsidRPr="00C6677F">
        <w:t>Les persones podran formar part d’un o més rols. Els rols s’</w:t>
      </w:r>
      <w:r w:rsidR="00344085" w:rsidRPr="00C6677F">
        <w:t>utilitzen</w:t>
      </w:r>
      <w:r w:rsidRPr="00C6677F">
        <w:t xml:space="preserve"> per a assignar permisos als entorns i a les definicions de procés.</w:t>
      </w:r>
    </w:p>
    <w:p w:rsidR="006F4714" w:rsidRPr="00C6677F" w:rsidRDefault="006F4714" w:rsidP="006F4714">
      <w:r w:rsidRPr="00C6677F">
        <w:t xml:space="preserve">Si s’ha configurat l’aplicació per a gestionar les persones i els rols de l’aplicació apareixeran al menú de configuració </w:t>
      </w:r>
      <w:r w:rsidR="00344085" w:rsidRPr="00C6677F">
        <w:t>aquestes dues entrades</w:t>
      </w:r>
      <w:r w:rsidRPr="00C6677F">
        <w:t>:</w:t>
      </w:r>
    </w:p>
    <w:p w:rsidR="006F4714" w:rsidRPr="00C6677F" w:rsidRDefault="006F4714" w:rsidP="006F4714">
      <w:pPr>
        <w:pStyle w:val="Prrafodelista"/>
        <w:numPr>
          <w:ilvl w:val="0"/>
          <w:numId w:val="26"/>
        </w:numPr>
      </w:pPr>
      <w:r w:rsidRPr="00C6677F">
        <w:t>Persones</w:t>
      </w:r>
    </w:p>
    <w:p w:rsidR="006F4714" w:rsidRPr="00C6677F" w:rsidRDefault="006F4714" w:rsidP="006F4714">
      <w:pPr>
        <w:pStyle w:val="Prrafodelista"/>
        <w:numPr>
          <w:ilvl w:val="0"/>
          <w:numId w:val="26"/>
        </w:numPr>
      </w:pPr>
      <w:r w:rsidRPr="00C6677F">
        <w:t>Rols</w:t>
      </w:r>
    </w:p>
    <w:p w:rsidR="00B075E6" w:rsidRPr="00C6677F" w:rsidRDefault="00BF6573" w:rsidP="00BF6573">
      <w:pPr>
        <w:pStyle w:val="Ttulo2"/>
      </w:pPr>
      <w:bookmarkStart w:id="95" w:name="_Toc367352030"/>
      <w:r w:rsidRPr="00C6677F">
        <w:t>Persones</w:t>
      </w:r>
      <w:bookmarkEnd w:id="95"/>
    </w:p>
    <w:p w:rsidR="00735AF2" w:rsidRPr="00C6677F" w:rsidRDefault="00735AF2" w:rsidP="004E67A1">
      <w:pPr>
        <w:jc w:val="both"/>
      </w:pPr>
      <w:r w:rsidRPr="00C6677F">
        <w:t xml:space="preserve">Les persones es </w:t>
      </w:r>
      <w:r w:rsidR="00457947" w:rsidRPr="00C6677F">
        <w:t>gestionen a dins la corresponen</w:t>
      </w:r>
      <w:r w:rsidR="00D27ACF" w:rsidRPr="00C6677F">
        <w:t>t</w:t>
      </w:r>
      <w:r w:rsidR="00457947" w:rsidRPr="00C6677F">
        <w:t xml:space="preserve"> opció del menú </w:t>
      </w:r>
      <w:r w:rsidRPr="00C6677F">
        <w:t xml:space="preserve">“Configuració → Persones” (Veure </w:t>
      </w:r>
      <w:fldSimple w:instr=" REF _Ref260650065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2</w:t>
        </w:r>
      </w:fldSimple>
      <w:r w:rsidRPr="00C6677F">
        <w:t>).</w:t>
      </w:r>
    </w:p>
    <w:p w:rsidR="00735AF2" w:rsidRPr="00C6677F" w:rsidRDefault="00980AB5" w:rsidP="003957F7">
      <w:pPr>
        <w:keepNext/>
        <w:jc w:val="center"/>
      </w:pPr>
      <w:r>
        <w:rPr>
          <w:noProof/>
          <w:lang w:eastAsia="es-ES"/>
        </w:rPr>
        <w:pict>
          <v:rect id="_x0000_s1053" style="position:absolute;left:0;text-align:left;margin-left:164.7pt;margin-top:43.55pt;width:96.75pt;height:24pt;z-index:251676672" filled="f" fillcolor="white [3201]" strokecolor="#c0504d [3205]" strokeweight="1pt">
            <v:stroke dashstyle="dash"/>
            <v:shadow color="#868686"/>
          </v:rect>
        </w:pict>
      </w:r>
      <w:r w:rsidR="003957F7" w:rsidRPr="00C6677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AF2" w:rsidRPr="00C6677F" w:rsidRDefault="00735AF2" w:rsidP="00735AF2">
      <w:pPr>
        <w:pStyle w:val="Epgrafe"/>
      </w:pPr>
      <w:bookmarkStart w:id="96" w:name="_Ref260650065"/>
      <w:r w:rsidRPr="00C6677F">
        <w:t xml:space="preserve">Figura </w:t>
      </w:r>
      <w:fldSimple w:instr=" SEQ Figura \* ARABIC ">
        <w:r w:rsidR="00845AAC">
          <w:rPr>
            <w:noProof/>
          </w:rPr>
          <w:t>2</w:t>
        </w:r>
      </w:fldSimple>
      <w:bookmarkEnd w:id="96"/>
      <w:r w:rsidRPr="00C6677F">
        <w:t>.</w:t>
      </w:r>
      <w:r w:rsidR="00457947" w:rsidRPr="00C6677F">
        <w:t xml:space="preserve"> Opció de menú de configuració de persones</w:t>
      </w:r>
      <w:r w:rsidRPr="00C6677F">
        <w:t>.</w:t>
      </w:r>
    </w:p>
    <w:p w:rsidR="00735AF2" w:rsidRPr="00C6677F" w:rsidRDefault="009043A4" w:rsidP="004E67A1">
      <w:pPr>
        <w:jc w:val="both"/>
      </w:pPr>
      <w:r w:rsidRPr="00C6677F">
        <w:t xml:space="preserve">Aquesta opció ens presenta un llistat amb les persones donades d’alta a dins </w:t>
      </w:r>
      <w:r w:rsidR="00003C05" w:rsidRPr="00C6677F">
        <w:t>l’aplicació</w:t>
      </w:r>
      <w:r w:rsidR="00735AF2" w:rsidRPr="00C6677F">
        <w:t xml:space="preserve"> (</w:t>
      </w:r>
      <w:r w:rsidR="00D27ACF" w:rsidRPr="00C6677F">
        <w:t>v</w:t>
      </w:r>
      <w:r w:rsidR="00735AF2" w:rsidRPr="00C6677F">
        <w:t xml:space="preserve">eure </w:t>
      </w:r>
      <w:fldSimple w:instr=" REF _Ref260650144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3</w:t>
        </w:r>
      </w:fldSimple>
      <w:r w:rsidR="00735AF2" w:rsidRPr="00C6677F">
        <w:t>)</w:t>
      </w:r>
      <w:r w:rsidRPr="00C6677F">
        <w:t xml:space="preserve">. Des d’aquest llistat tenim </w:t>
      </w:r>
      <w:r w:rsidR="00735AF2" w:rsidRPr="00C6677F">
        <w:t>la possibilitat d</w:t>
      </w:r>
      <w:r w:rsidRPr="00C6677F">
        <w:t>e crear, modificar i eliminar les persones</w:t>
      </w:r>
      <w:ins w:id="97" w:author="sion" w:date="2013-09-18T16:43:00Z">
        <w:r w:rsidR="00F65EA3">
          <w:t xml:space="preserve">, sempre i quan </w:t>
        </w:r>
      </w:ins>
      <w:ins w:id="98" w:author="sion" w:date="2013-09-18T16:45:00Z">
        <w:r w:rsidR="00F65EA3">
          <w:t xml:space="preserve">s’hagi configurat </w:t>
        </w:r>
      </w:ins>
      <w:ins w:id="99" w:author="sion" w:date="2013-09-18T16:46:00Z">
        <w:r w:rsidR="00F65EA3">
          <w:t>al fitxer de paràmetres de l’aplicació</w:t>
        </w:r>
      </w:ins>
      <w:r w:rsidR="00735AF2" w:rsidRPr="00C6677F">
        <w:t>.</w:t>
      </w:r>
    </w:p>
    <w:p w:rsidR="004D486B" w:rsidRPr="00C6677F" w:rsidRDefault="004D486B" w:rsidP="004D486B">
      <w:pPr>
        <w:jc w:val="both"/>
      </w:pPr>
      <w:r w:rsidRPr="00C6677F">
        <w:t>Aquest llistat disposa d’un filtre per a poder consultar persones de les quals coneixem alguna dada. Si no especificam cap criteri de consulta en el llistat apareixeran totes les persones donades d’alta a l’aplicació.</w:t>
      </w:r>
    </w:p>
    <w:p w:rsidR="00735AF2" w:rsidRPr="00C6677F" w:rsidRDefault="00892DF9" w:rsidP="00735AF2">
      <w:pPr>
        <w:keepNext/>
        <w:jc w:val="center"/>
      </w:pPr>
      <w:r w:rsidRPr="00C6677F">
        <w:rPr>
          <w:noProof/>
          <w:lang w:eastAsia="ca-ES"/>
        </w:rPr>
        <w:lastRenderedPageBreak/>
        <w:drawing>
          <wp:inline distT="0" distB="0" distL="0" distR="0">
            <wp:extent cx="5400040" cy="2676830"/>
            <wp:effectExtent l="190500" t="152400" r="162560" b="1425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6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5AF2" w:rsidRPr="00C6677F" w:rsidRDefault="00735AF2" w:rsidP="00735AF2">
      <w:pPr>
        <w:pStyle w:val="Epgrafe"/>
      </w:pPr>
      <w:bookmarkStart w:id="100" w:name="_Ref260650144"/>
      <w:r w:rsidRPr="00C6677F">
        <w:t xml:space="preserve">Figura </w:t>
      </w:r>
      <w:fldSimple w:instr=" SEQ Figura \* ARABIC ">
        <w:r w:rsidR="00845AAC">
          <w:rPr>
            <w:noProof/>
          </w:rPr>
          <w:t>3</w:t>
        </w:r>
      </w:fldSimple>
      <w:bookmarkEnd w:id="100"/>
      <w:r w:rsidRPr="00C6677F">
        <w:t>. Llistat de persones de l</w:t>
      </w:r>
      <w:r w:rsidR="0077053E" w:rsidRPr="00C6677F">
        <w:t>’aplicació</w:t>
      </w:r>
      <w:r w:rsidRPr="00C6677F">
        <w:t>.</w:t>
      </w:r>
    </w:p>
    <w:p w:rsidR="00892DF9" w:rsidRPr="00C6677F" w:rsidRDefault="00892DF9" w:rsidP="004E67A1">
      <w:pPr>
        <w:jc w:val="both"/>
      </w:pPr>
      <w:r w:rsidRPr="00C6677F">
        <w:t xml:space="preserve">Per a donar d’alta una nova persona s’ha de fer clic a damunt el botó </w:t>
      </w:r>
      <w:r w:rsidRPr="00C6677F">
        <w:rPr>
          <w:noProof/>
          <w:lang w:eastAsia="ca-ES"/>
        </w:rPr>
        <w:drawing>
          <wp:inline distT="0" distB="0" distL="0" distR="0">
            <wp:extent cx="1085850" cy="209550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Per a modificar les dades d’una persona </w:t>
      </w:r>
      <w:r w:rsidR="0077053E" w:rsidRPr="00C6677F">
        <w:t>s</w:t>
      </w:r>
      <w:r w:rsidRPr="00C6677F">
        <w:t xml:space="preserve">’ha de fer clic a damunt la línea de la persona. Per a esborrar una persona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892DF9" w:rsidRPr="00C6677F" w:rsidRDefault="0081514C" w:rsidP="004E67A1">
      <w:pPr>
        <w:jc w:val="both"/>
      </w:pPr>
      <w:r w:rsidRPr="00C6677F">
        <w:t xml:space="preserve">Si es crear una </w:t>
      </w:r>
      <w:r w:rsidR="00DD0754" w:rsidRPr="00C6677F">
        <w:t xml:space="preserve">nova persona o es modifica una persona ja creada apareix un formulari com el de la </w:t>
      </w:r>
      <w:fldSimple w:instr=" REF _Ref260650576 \h  \* MERGEFORMAT ">
        <w:r w:rsidR="00DD0754" w:rsidRPr="00C6677F">
          <w:rPr>
            <w:i/>
          </w:rPr>
          <w:t xml:space="preserve">Figura </w:t>
        </w:r>
        <w:r w:rsidR="00DD0754" w:rsidRPr="00C6677F">
          <w:rPr>
            <w:i/>
            <w:noProof/>
          </w:rPr>
          <w:t>4</w:t>
        </w:r>
      </w:fldSimple>
      <w:r w:rsidR="00DD0754" w:rsidRPr="00C6677F">
        <w:t>.</w:t>
      </w:r>
    </w:p>
    <w:p w:rsidR="00DD0754" w:rsidRPr="00C6677F" w:rsidRDefault="000E139B" w:rsidP="00DD0754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2826432"/>
            <wp:effectExtent l="190500" t="152400" r="162560" b="126318"/>
            <wp:docPr id="1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64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0754" w:rsidRPr="00C6677F" w:rsidRDefault="00DD0754" w:rsidP="00DD0754">
      <w:pPr>
        <w:pStyle w:val="Epgrafe"/>
      </w:pPr>
      <w:r w:rsidRPr="00C6677F">
        <w:t xml:space="preserve">Figura </w:t>
      </w:r>
      <w:fldSimple w:instr=" SEQ Figura \* ARABIC ">
        <w:r w:rsidR="00845AAC">
          <w:rPr>
            <w:noProof/>
          </w:rPr>
          <w:t>4</w:t>
        </w:r>
      </w:fldSimple>
      <w:r w:rsidRPr="00C6677F">
        <w:t>. Formulari amb les dades d’una persona.</w:t>
      </w:r>
    </w:p>
    <w:p w:rsidR="00DD0754" w:rsidRPr="00C6677F" w:rsidRDefault="00DD0754" w:rsidP="004E67A1">
      <w:pPr>
        <w:jc w:val="both"/>
      </w:pPr>
      <w:r w:rsidRPr="00C6677F">
        <w:lastRenderedPageBreak/>
        <w:t>En aquest formulari es poden introduir les dades de la persona i els rols que t</w:t>
      </w:r>
      <w:r w:rsidR="000E139B" w:rsidRPr="00C6677F">
        <w:t>i</w:t>
      </w:r>
      <w:r w:rsidRPr="00C6677F">
        <w:t>ndrà per a accedir a l’aplicació</w:t>
      </w:r>
      <w:r w:rsidR="000E139B" w:rsidRPr="00C6677F">
        <w:t>.</w:t>
      </w:r>
    </w:p>
    <w:p w:rsidR="000E139B" w:rsidRPr="00C6677F" w:rsidRDefault="007C63F7" w:rsidP="004E67A1">
      <w:pPr>
        <w:jc w:val="both"/>
      </w:pPr>
      <w:r w:rsidRPr="00C6677F">
        <w:t>Les dades de la persona só</w:t>
      </w:r>
      <w:r w:rsidR="000E139B" w:rsidRPr="00C6677F">
        <w:t>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0E139B" w:rsidRPr="00C6677F" w:rsidTr="00C7428A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0E139B" w:rsidRPr="00C6677F" w:rsidRDefault="000E139B" w:rsidP="008952AE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0E139B" w:rsidRPr="00C6677F" w:rsidRDefault="000E139B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0E139B" w:rsidRPr="00C6677F" w:rsidRDefault="000E139B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Codi de la persona</w:t>
            </w:r>
          </w:p>
        </w:tc>
      </w:tr>
      <w:tr w:rsidR="000E139B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Nom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Primer llinatge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Primer llinatge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Segon llinatge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Segon llinatge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DNI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DNI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A/E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Adreça electrònica de la persona</w:t>
            </w:r>
          </w:p>
        </w:tc>
      </w:tr>
      <w:tr w:rsidR="000E139B" w:rsidRPr="00C6677F" w:rsidTr="00C7428A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Sexe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E139B" w:rsidRPr="00C6677F" w:rsidRDefault="000E139B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Per indicar el gènere de la persona</w:t>
            </w:r>
          </w:p>
        </w:tc>
      </w:tr>
      <w:tr w:rsidR="00C7428A" w:rsidRPr="00C6677F" w:rsidTr="00C7428A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Persona amb accés a l’aplicació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0E139B" w:rsidRPr="00C6677F" w:rsidRDefault="000E139B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0E139B" w:rsidRPr="00C6677F" w:rsidRDefault="000E139B" w:rsidP="000E139B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Indica si aquesta persona té accés a l’aplicació o només s’emprarà per a utilizar les seves dades en algún expedient.</w:t>
            </w:r>
          </w:p>
        </w:tc>
      </w:tr>
    </w:tbl>
    <w:p w:rsidR="000E139B" w:rsidRPr="00C6677F" w:rsidRDefault="000E139B" w:rsidP="004E67A1">
      <w:pPr>
        <w:jc w:val="both"/>
      </w:pPr>
    </w:p>
    <w:p w:rsidR="00C7428A" w:rsidRPr="00C6677F" w:rsidRDefault="00191603" w:rsidP="004E67A1">
      <w:pPr>
        <w:jc w:val="both"/>
      </w:pPr>
      <w:r w:rsidRPr="00C6677F">
        <w:t xml:space="preserve">Si s’activa l’opció </w:t>
      </w:r>
      <w:r w:rsidRPr="00C6677F">
        <w:rPr>
          <w:i/>
        </w:rPr>
        <w:t>Persona amb accés a l’aplicació</w:t>
      </w:r>
      <w:r w:rsidRPr="00C6677F">
        <w:t xml:space="preserve"> es poden modificar les credencials d’autenticació a l’aplicació</w:t>
      </w:r>
      <w:r w:rsidR="00104E83" w:rsidRPr="00C6677F">
        <w:t xml:space="preserve"> i també els rols associats a aquesta persona.</w:t>
      </w:r>
    </w:p>
    <w:p w:rsidR="00104E83" w:rsidRPr="00C6677F" w:rsidRDefault="00104E83" w:rsidP="004E67A1">
      <w:pPr>
        <w:jc w:val="both"/>
      </w:pPr>
      <w:r w:rsidRPr="00C6677F">
        <w:t>En funció dels rols assignats, els usuaris tindran diferents nivells d’accés a l’aplicació i als expedients.</w:t>
      </w:r>
    </w:p>
    <w:p w:rsidR="00B075E6" w:rsidRPr="00C6677F" w:rsidRDefault="00BF6573" w:rsidP="00BF6573">
      <w:pPr>
        <w:pStyle w:val="Ttulo2"/>
      </w:pPr>
      <w:bookmarkStart w:id="101" w:name="_Toc367352031"/>
      <w:r w:rsidRPr="00C6677F">
        <w:t>Rols</w:t>
      </w:r>
      <w:bookmarkEnd w:id="101"/>
    </w:p>
    <w:p w:rsidR="008952AE" w:rsidRPr="00C6677F" w:rsidRDefault="00D27ACF" w:rsidP="008952AE">
      <w:pPr>
        <w:jc w:val="both"/>
      </w:pPr>
      <w:r w:rsidRPr="00C6677F">
        <w:t>Els rols</w:t>
      </w:r>
      <w:r w:rsidR="008952AE" w:rsidRPr="00C6677F">
        <w:t xml:space="preserve"> es gestionen a dins la corresponen</w:t>
      </w:r>
      <w:r w:rsidRPr="00C6677F">
        <w:t>t</w:t>
      </w:r>
      <w:r w:rsidR="008952AE" w:rsidRPr="00C6677F">
        <w:t xml:space="preserve"> opció del menú “Configuració → Rols” (veure  </w:t>
      </w:r>
      <w:fldSimple w:instr=" REF _Ref260655438 \h  \* MERGEFORMAT ">
        <w:r w:rsidR="008952AE" w:rsidRPr="00C6677F">
          <w:rPr>
            <w:i/>
          </w:rPr>
          <w:t xml:space="preserve">Figura </w:t>
        </w:r>
        <w:r w:rsidR="008952AE" w:rsidRPr="00C6677F">
          <w:rPr>
            <w:i/>
            <w:noProof/>
          </w:rPr>
          <w:t>5</w:t>
        </w:r>
      </w:fldSimple>
      <w:r w:rsidR="008952AE" w:rsidRPr="00C6677F">
        <w:t>).</w:t>
      </w:r>
    </w:p>
    <w:p w:rsidR="00237CA6" w:rsidRPr="00C6677F" w:rsidRDefault="00980AB5" w:rsidP="00237CA6">
      <w:pPr>
        <w:keepNext/>
        <w:jc w:val="center"/>
      </w:pPr>
      <w:r>
        <w:rPr>
          <w:noProof/>
          <w:lang w:eastAsia="es-ES"/>
        </w:rPr>
        <w:pict>
          <v:rect id="_x0000_s1055" style="position:absolute;left:0;text-align:left;margin-left:164.7pt;margin-top:61.9pt;width:96.75pt;height:24pt;z-index:251677696" filled="f" fillcolor="white [3201]" strokecolor="#c0504d [3205]" strokeweight="1pt">
            <v:stroke dashstyle="dash"/>
            <v:shadow color="#868686"/>
          </v:rect>
        </w:pict>
      </w:r>
      <w:r w:rsidR="00801602" w:rsidRPr="00C6677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1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2AE" w:rsidRPr="00C6677F" w:rsidRDefault="008952AE" w:rsidP="008952AE">
      <w:pPr>
        <w:pStyle w:val="Epgrafe"/>
      </w:pPr>
      <w:bookmarkStart w:id="102" w:name="_Ref260655438"/>
      <w:r w:rsidRPr="00C6677F">
        <w:t xml:space="preserve">Figura </w:t>
      </w:r>
      <w:fldSimple w:instr=" SEQ Figura \* ARABIC ">
        <w:r w:rsidR="00845AAC">
          <w:rPr>
            <w:noProof/>
          </w:rPr>
          <w:t>5</w:t>
        </w:r>
      </w:fldSimple>
      <w:bookmarkEnd w:id="102"/>
      <w:r w:rsidRPr="00C6677F">
        <w:t xml:space="preserve">. Opció de menú </w:t>
      </w:r>
      <w:r w:rsidR="00D27ACF" w:rsidRPr="00C6677F">
        <w:t xml:space="preserve">de configuració de </w:t>
      </w:r>
      <w:r w:rsidRPr="00C6677F">
        <w:t>rols.</w:t>
      </w:r>
    </w:p>
    <w:p w:rsidR="008952AE" w:rsidRPr="00C6677F" w:rsidRDefault="008952AE" w:rsidP="0077053E">
      <w:pPr>
        <w:jc w:val="both"/>
      </w:pPr>
      <w:r w:rsidRPr="00C6677F">
        <w:t xml:space="preserve">Aquesta opció ens presenta un llistat amb els rols donats d’alta a dins l’aplicació (veure </w:t>
      </w:r>
      <w:fldSimple w:instr=" REF _Ref260656315 \h  \* MERGEFORMAT ">
        <w:r w:rsidRPr="00C6677F">
          <w:rPr>
            <w:i/>
          </w:rPr>
          <w:t xml:space="preserve">Figura </w:t>
        </w:r>
        <w:r w:rsidRPr="00C6677F">
          <w:rPr>
            <w:i/>
            <w:noProof/>
          </w:rPr>
          <w:t>6</w:t>
        </w:r>
      </w:fldSimple>
      <w:r w:rsidRPr="00C6677F">
        <w:t xml:space="preserve">). </w:t>
      </w:r>
      <w:r w:rsidR="004D486B" w:rsidRPr="00C6677F">
        <w:t xml:space="preserve">Des d’aquest llistat tenim la possibilitat de crear, modificar i eliminar els rols. </w:t>
      </w:r>
    </w:p>
    <w:p w:rsidR="008952AE" w:rsidRPr="00C6677F" w:rsidRDefault="0077053E" w:rsidP="008952AE">
      <w:pPr>
        <w:keepNext/>
        <w:jc w:val="center"/>
      </w:pPr>
      <w:r w:rsidRPr="00C6677F">
        <w:rPr>
          <w:noProof/>
          <w:lang w:eastAsia="ca-ES"/>
        </w:rPr>
        <w:lastRenderedPageBreak/>
        <w:drawing>
          <wp:inline distT="0" distB="0" distL="0" distR="0">
            <wp:extent cx="5400040" cy="1828725"/>
            <wp:effectExtent l="190500" t="152400" r="162560" b="1334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053E" w:rsidRPr="00C6677F" w:rsidRDefault="0077053E" w:rsidP="0077053E">
      <w:pPr>
        <w:pStyle w:val="Epgrafe"/>
      </w:pPr>
      <w:r w:rsidRPr="00C6677F">
        <w:t xml:space="preserve">Figura </w:t>
      </w:r>
      <w:fldSimple w:instr=" SEQ Figura \* ARABIC ">
        <w:r w:rsidR="00845AAC">
          <w:rPr>
            <w:noProof/>
          </w:rPr>
          <w:t>6</w:t>
        </w:r>
      </w:fldSimple>
      <w:r w:rsidRPr="00C6677F">
        <w:t>. Llistat de rols de l'aplicació.</w:t>
      </w:r>
    </w:p>
    <w:p w:rsidR="008952AE" w:rsidRPr="00C6677F" w:rsidRDefault="008952AE" w:rsidP="008952AE">
      <w:pPr>
        <w:jc w:val="both"/>
      </w:pPr>
      <w:r w:rsidRPr="00C6677F">
        <w:t xml:space="preserve">Per a donar d’alta </w:t>
      </w:r>
      <w:r w:rsidR="0077053E" w:rsidRPr="00C6677F">
        <w:t>un nou rol</w:t>
      </w:r>
      <w:r w:rsidRPr="00C6677F">
        <w:t xml:space="preserve"> s’ha de fer clic a damunt el botó </w:t>
      </w:r>
      <w:r w:rsidR="0077053E" w:rsidRPr="00C6677F">
        <w:rPr>
          <w:noProof/>
          <w:lang w:eastAsia="ca-ES"/>
        </w:rPr>
        <w:drawing>
          <wp:inline distT="0" distB="0" distL="0" distR="0">
            <wp:extent cx="676275" cy="209550"/>
            <wp:effectExtent l="19050" t="0" r="9525" b="0"/>
            <wp:docPr id="24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Per a modificar les dades </w:t>
      </w:r>
      <w:r w:rsidR="0077053E" w:rsidRPr="00C6677F">
        <w:t>d’un rol</w:t>
      </w:r>
      <w:r w:rsidRPr="00C6677F">
        <w:t xml:space="preserve"> </w:t>
      </w:r>
      <w:r w:rsidR="0077053E" w:rsidRPr="00C6677F">
        <w:t>s</w:t>
      </w:r>
      <w:r w:rsidRPr="00C6677F">
        <w:t xml:space="preserve">’ha </w:t>
      </w:r>
      <w:r w:rsidR="0077053E" w:rsidRPr="00C6677F">
        <w:t>de fer clic a damunt la línea del rol</w:t>
      </w:r>
      <w:r w:rsidRPr="00C6677F">
        <w:t xml:space="preserve">. Per a esborrar </w:t>
      </w:r>
      <w:r w:rsidR="0077053E" w:rsidRPr="00C6677F">
        <w:t>un rol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8952AE" w:rsidRPr="00C6677F" w:rsidRDefault="008952AE" w:rsidP="008952AE">
      <w:pPr>
        <w:jc w:val="both"/>
      </w:pPr>
      <w:r w:rsidRPr="00C6677F">
        <w:t xml:space="preserve">Si es crear una nova persona o es modifica una persona ja creada apareix un formulari com el de la </w:t>
      </w:r>
      <w:r w:rsidR="00980AB5" w:rsidRPr="00C6677F">
        <w:fldChar w:fldCharType="begin"/>
      </w:r>
      <w:r w:rsidR="0077053E" w:rsidRPr="00C6677F">
        <w:instrText xml:space="preserve"> REF _Ref320098719 \h </w:instrText>
      </w:r>
      <w:r w:rsidR="00980AB5" w:rsidRPr="00C6677F">
        <w:fldChar w:fldCharType="separate"/>
      </w:r>
      <w:r w:rsidR="0077053E" w:rsidRPr="00C6677F">
        <w:t xml:space="preserve">Figura </w:t>
      </w:r>
      <w:r w:rsidR="0077053E" w:rsidRPr="00C6677F">
        <w:rPr>
          <w:noProof/>
        </w:rPr>
        <w:t>7</w:t>
      </w:r>
      <w:r w:rsidR="00980AB5" w:rsidRPr="00C6677F">
        <w:fldChar w:fldCharType="end"/>
      </w:r>
      <w:r w:rsidRPr="00C6677F">
        <w:t>.</w:t>
      </w:r>
    </w:p>
    <w:p w:rsidR="008952AE" w:rsidRPr="00C6677F" w:rsidRDefault="0077053E" w:rsidP="008952AE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2200265"/>
            <wp:effectExtent l="190500" t="152400" r="162560" b="1238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0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52AE" w:rsidRPr="00C6677F" w:rsidRDefault="0077053E" w:rsidP="008952AE">
      <w:pPr>
        <w:pStyle w:val="Epgrafe"/>
      </w:pPr>
      <w:bookmarkStart w:id="103" w:name="_Ref320098719"/>
      <w:r w:rsidRPr="00C6677F">
        <w:t xml:space="preserve">Figura </w:t>
      </w:r>
      <w:fldSimple w:instr=" SEQ Figura \* ARABIC ">
        <w:r w:rsidR="00845AAC">
          <w:rPr>
            <w:noProof/>
          </w:rPr>
          <w:t>7</w:t>
        </w:r>
      </w:fldSimple>
      <w:bookmarkEnd w:id="103"/>
      <w:r w:rsidR="008952AE" w:rsidRPr="00C6677F">
        <w:t xml:space="preserve">. Formulari amb les dades </w:t>
      </w:r>
      <w:r w:rsidRPr="00C6677F">
        <w:t>d’un rol</w:t>
      </w:r>
      <w:r w:rsidR="008952AE" w:rsidRPr="00C6677F">
        <w:t>.</w:t>
      </w:r>
    </w:p>
    <w:p w:rsidR="008952AE" w:rsidRPr="00C6677F" w:rsidRDefault="008952AE" w:rsidP="008952AE">
      <w:pPr>
        <w:jc w:val="both"/>
      </w:pPr>
      <w:r w:rsidRPr="00C6677F">
        <w:t>En aquest formulari</w:t>
      </w:r>
      <w:r w:rsidR="00DF267D" w:rsidRPr="00C6677F">
        <w:t xml:space="preserve"> es poden introduir les dades per a donar d’alta o modificar el rol</w:t>
      </w:r>
      <w:r w:rsidRPr="00C6677F">
        <w:t>.</w:t>
      </w:r>
    </w:p>
    <w:p w:rsidR="008952AE" w:rsidRPr="00C6677F" w:rsidRDefault="008952AE" w:rsidP="008952AE">
      <w:pPr>
        <w:jc w:val="both"/>
      </w:pPr>
      <w:r w:rsidRPr="00C6677F">
        <w:t xml:space="preserve">Les dades </w:t>
      </w:r>
      <w:r w:rsidR="00DF267D" w:rsidRPr="00C6677F">
        <w:t>del rol</w:t>
      </w:r>
      <w:r w:rsidR="007C63F7" w:rsidRPr="00C6677F">
        <w:t xml:space="preserve"> só</w:t>
      </w:r>
      <w:r w:rsidRPr="00C6677F">
        <w:t>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8952AE" w:rsidRPr="00C6677F" w:rsidTr="008952AE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8952AE" w:rsidRPr="00C6677F" w:rsidRDefault="008952AE" w:rsidP="008952AE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8952AE" w:rsidRPr="00C6677F" w:rsidRDefault="008952AE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8952AE" w:rsidRPr="00C6677F" w:rsidRDefault="008952AE" w:rsidP="008952AE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8952AE" w:rsidRPr="00C6677F" w:rsidTr="008952AE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952AE" w:rsidRPr="00C6677F" w:rsidRDefault="008952AE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8952AE" w:rsidRPr="00C6677F" w:rsidRDefault="008952AE" w:rsidP="008952AE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952AE" w:rsidRPr="00C6677F" w:rsidRDefault="008952AE" w:rsidP="00DF267D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 xml:space="preserve">Codi </w:t>
            </w:r>
            <w:r w:rsidR="00DF267D" w:rsidRPr="00C6677F">
              <w:rPr>
                <w:sz w:val="22"/>
                <w:szCs w:val="22"/>
                <w:lang w:val="ca-ES"/>
              </w:rPr>
              <w:t>del rol</w:t>
            </w:r>
          </w:p>
        </w:tc>
      </w:tr>
      <w:tr w:rsidR="008952AE" w:rsidRPr="00C6677F" w:rsidTr="008952AE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8952AE" w:rsidRPr="00C6677F" w:rsidRDefault="00DF267D" w:rsidP="008952AE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8952AE" w:rsidRPr="00C6677F" w:rsidRDefault="008952AE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8952AE" w:rsidRPr="00C6677F" w:rsidRDefault="00DF267D" w:rsidP="008952AE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Text descriptiu del rol</w:t>
            </w:r>
          </w:p>
        </w:tc>
      </w:tr>
    </w:tbl>
    <w:p w:rsidR="008952AE" w:rsidRPr="00C6677F" w:rsidRDefault="008952AE" w:rsidP="008952AE">
      <w:pPr>
        <w:jc w:val="both"/>
      </w:pPr>
    </w:p>
    <w:p w:rsidR="008952AE" w:rsidRPr="00C6677F" w:rsidRDefault="00DF267D" w:rsidP="008952AE">
      <w:pPr>
        <w:jc w:val="both"/>
      </w:pPr>
      <w:r w:rsidRPr="00C6677F">
        <w:lastRenderedPageBreak/>
        <w:t>Els rols donats d’</w:t>
      </w:r>
      <w:r w:rsidR="007C63F7" w:rsidRPr="00C6677F">
        <w:t>alta só</w:t>
      </w:r>
      <w:r w:rsidRPr="00C6677F">
        <w:t>n els que apareixen al formulari d’introducció de dades de la persona.</w:t>
      </w:r>
    </w:p>
    <w:p w:rsidR="00055BE9" w:rsidRDefault="00BE5EE0" w:rsidP="008952AE">
      <w:pPr>
        <w:jc w:val="both"/>
      </w:pPr>
      <w:r w:rsidRPr="00C6677F">
        <w:t>A l’aplicació es creen per defecte els rols HEL_USER i HEL_ADMIN, que corresponen amb el rol d’usuari i el rol d’administrador de l’aplicació. Aquests dos rols no es poden esborrar donat que s’utilitzen per a la gestió interna dels permisos de l’aplicació. Si es volen esborrar l’aplicació mostrarà un missatge d’error.</w:t>
      </w:r>
    </w:p>
    <w:p w:rsidR="00055BE9" w:rsidRDefault="00055BE9">
      <w:r>
        <w:br w:type="page"/>
      </w:r>
    </w:p>
    <w:p w:rsidR="00BE5EE0" w:rsidRPr="00C6677F" w:rsidRDefault="00BE5EE0" w:rsidP="008952AE">
      <w:pPr>
        <w:jc w:val="both"/>
      </w:pPr>
    </w:p>
    <w:p w:rsidR="00BF6573" w:rsidRPr="00C6677F" w:rsidRDefault="00D27ACF" w:rsidP="00D27ACF">
      <w:pPr>
        <w:pStyle w:val="Ttulo1"/>
      </w:pPr>
      <w:bookmarkStart w:id="104" w:name="_Toc367352032"/>
      <w:r w:rsidRPr="00C6677F">
        <w:t>Gestió d’entorns</w:t>
      </w:r>
      <w:bookmarkEnd w:id="104"/>
    </w:p>
    <w:p w:rsidR="00BE5EE0" w:rsidRDefault="00D27ACF" w:rsidP="004E67A1">
      <w:pPr>
        <w:jc w:val="both"/>
      </w:pPr>
      <w:r w:rsidRPr="00C6677F">
        <w:t>Tots els expedients que es tramiten a dins l’aplicació pertanyen a un entorn determinat. Els entorns també permeten definir els permisos amb els quals hi accedeixen els diferents usuaris o rols</w:t>
      </w:r>
      <w:r w:rsidR="000D13D1" w:rsidRPr="00C6677F">
        <w:t>.</w:t>
      </w:r>
    </w:p>
    <w:p w:rsidR="00B15A97" w:rsidRPr="00C6677F" w:rsidRDefault="00B15A97" w:rsidP="00B15A97">
      <w:pPr>
        <w:pStyle w:val="Ttulo2"/>
      </w:pPr>
      <w:bookmarkStart w:id="105" w:name="_Toc367352033"/>
      <w:r>
        <w:t>Manteniment dels entorns</w:t>
      </w:r>
      <w:bookmarkEnd w:id="105"/>
    </w:p>
    <w:p w:rsidR="000D13D1" w:rsidRPr="00C6677F" w:rsidRDefault="00D27ACF" w:rsidP="004E67A1">
      <w:pPr>
        <w:jc w:val="both"/>
      </w:pPr>
      <w:r w:rsidRPr="00C6677F">
        <w:t>Els entorns es gestionen a dins la corresponent opció del menú</w:t>
      </w:r>
      <w:r w:rsidR="000D13D1" w:rsidRPr="00C6677F">
        <w:t xml:space="preserve"> “Configuració → Entorns” (</w:t>
      </w:r>
      <w:r w:rsidRPr="00C6677F">
        <w:t>v</w:t>
      </w:r>
      <w:r w:rsidR="000D13D1" w:rsidRPr="00C6677F">
        <w:t xml:space="preserve">eure </w:t>
      </w:r>
      <w:fldSimple w:instr=" REF _Ref260651005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8</w:t>
        </w:r>
      </w:fldSimple>
      <w:r w:rsidR="000D13D1" w:rsidRPr="00C6677F">
        <w:t>).</w:t>
      </w:r>
    </w:p>
    <w:p w:rsidR="000D13D1" w:rsidRPr="00C6677F" w:rsidRDefault="00980AB5" w:rsidP="000D13D1">
      <w:pPr>
        <w:keepNext/>
        <w:jc w:val="center"/>
      </w:pPr>
      <w:r>
        <w:rPr>
          <w:noProof/>
          <w:lang w:eastAsia="es-ES"/>
        </w:rPr>
        <w:pict>
          <v:rect id="_x0000_s1056" style="position:absolute;left:0;text-align:left;margin-left:164.7pt;margin-top:80.85pt;width:96.75pt;height:24pt;z-index:251678720" filled="f" fillcolor="white [3201]" strokecolor="#c0504d [3205]" strokeweight="1pt">
            <v:stroke dashstyle="dash"/>
            <v:shadow color="#868686"/>
          </v:rect>
        </w:pict>
      </w:r>
      <w:r w:rsidR="00D27ACF" w:rsidRPr="00C6677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29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3D1" w:rsidRPr="00C6677F" w:rsidRDefault="000D13D1" w:rsidP="000D13D1">
      <w:pPr>
        <w:pStyle w:val="Epgrafe"/>
      </w:pPr>
      <w:bookmarkStart w:id="106" w:name="_Ref260651005"/>
      <w:r w:rsidRPr="00C6677F">
        <w:t xml:space="preserve">Figura </w:t>
      </w:r>
      <w:fldSimple w:instr=" SEQ Figura \* ARABIC ">
        <w:r w:rsidR="00845AAC">
          <w:rPr>
            <w:noProof/>
          </w:rPr>
          <w:t>8</w:t>
        </w:r>
      </w:fldSimple>
      <w:bookmarkEnd w:id="106"/>
      <w:r w:rsidRPr="00C6677F">
        <w:t xml:space="preserve">. Opció de menú </w:t>
      </w:r>
      <w:r w:rsidR="00D27ACF" w:rsidRPr="00C6677F">
        <w:t>de configuració</w:t>
      </w:r>
      <w:r w:rsidRPr="00C6677F">
        <w:t xml:space="preserve"> </w:t>
      </w:r>
      <w:r w:rsidR="00D27ACF" w:rsidRPr="00C6677F">
        <w:t>d’</w:t>
      </w:r>
      <w:r w:rsidRPr="00C6677F">
        <w:t>entorns.</w:t>
      </w:r>
    </w:p>
    <w:p w:rsidR="00003C05" w:rsidRPr="00C6677F" w:rsidRDefault="00003C05" w:rsidP="00003C05">
      <w:pPr>
        <w:jc w:val="both"/>
      </w:pPr>
      <w:r w:rsidRPr="00C6677F">
        <w:t xml:space="preserve">Aquesta opció ens presenta un llistat amb els entorns donats d’alta a dins l’aplicació (veure </w:t>
      </w:r>
      <w:r w:rsidR="00980AB5" w:rsidRPr="00C6677F">
        <w:fldChar w:fldCharType="begin"/>
      </w:r>
      <w:r w:rsidRPr="00C6677F">
        <w:instrText xml:space="preserve"> REF _Ref260651286 \h </w:instrText>
      </w:r>
      <w:r w:rsidR="00980AB5" w:rsidRPr="00C6677F">
        <w:fldChar w:fldCharType="separate"/>
      </w:r>
      <w:r w:rsidRPr="00C6677F">
        <w:t xml:space="preserve">Figura </w:t>
      </w:r>
      <w:r w:rsidRPr="00C6677F">
        <w:rPr>
          <w:noProof/>
        </w:rPr>
        <w:t>9</w:t>
      </w:r>
      <w:r w:rsidR="00980AB5" w:rsidRPr="00C6677F">
        <w:fldChar w:fldCharType="end"/>
      </w:r>
      <w:r w:rsidRPr="00C6677F">
        <w:t xml:space="preserve">). Des d’aquest llistat tenim la possibilitat de crear, modificar i eliminar els </w:t>
      </w:r>
      <w:r w:rsidR="00427B27" w:rsidRPr="00C6677F">
        <w:t>entorns</w:t>
      </w:r>
      <w:r w:rsidRPr="00C6677F">
        <w:t xml:space="preserve">. </w:t>
      </w:r>
    </w:p>
    <w:p w:rsidR="00000000" w:rsidRDefault="00260F77">
      <w:pPr>
        <w:jc w:val="both"/>
      </w:pPr>
      <w:ins w:id="107" w:author="sion" w:date="2013-09-18T17:30:00Z">
        <w:r>
          <w:rPr>
            <w:noProof/>
            <w:lang w:eastAsia="ca-ES"/>
          </w:rPr>
          <w:drawing>
            <wp:inline distT="0" distB="0" distL="0" distR="0">
              <wp:extent cx="5400040" cy="1375884"/>
              <wp:effectExtent l="190500" t="152400" r="162560" b="129066"/>
              <wp:docPr id="3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375884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  <w:del w:id="108" w:author="sion" w:date="2013-09-18T17:31:00Z">
        <w:r>
          <w:rPr>
            <w:noProof/>
            <w:lang w:eastAsia="ca-ES"/>
          </w:rPr>
          <w:drawing>
            <wp:inline distT="0" distB="0" distL="0" distR="0">
              <wp:extent cx="5400040" cy="1459118"/>
              <wp:effectExtent l="190500" t="152400" r="162560" b="141082"/>
              <wp:docPr id="37" name="Imagen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/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459118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del>
    </w:p>
    <w:p w:rsidR="000D13D1" w:rsidRPr="00C6677F" w:rsidRDefault="000D13D1" w:rsidP="000D13D1">
      <w:pPr>
        <w:pStyle w:val="Epgrafe"/>
      </w:pPr>
      <w:bookmarkStart w:id="109" w:name="_Ref260651286"/>
      <w:r w:rsidRPr="00C6677F">
        <w:lastRenderedPageBreak/>
        <w:t xml:space="preserve">Figura </w:t>
      </w:r>
      <w:fldSimple w:instr=" SEQ Figura \* ARABIC ">
        <w:r w:rsidR="00845AAC">
          <w:rPr>
            <w:noProof/>
          </w:rPr>
          <w:t>9</w:t>
        </w:r>
      </w:fldSimple>
      <w:bookmarkEnd w:id="109"/>
      <w:r w:rsidRPr="00C6677F">
        <w:t>. Llistat d'entorns.</w:t>
      </w:r>
    </w:p>
    <w:p w:rsidR="00AE0504" w:rsidRPr="00C6677F" w:rsidRDefault="00AE0504" w:rsidP="00AE0504">
      <w:pPr>
        <w:jc w:val="both"/>
      </w:pPr>
      <w:r w:rsidRPr="00C6677F">
        <w:t>Per a donar d’alta un</w:t>
      </w:r>
      <w:r w:rsidR="0073138A" w:rsidRPr="00C6677F">
        <w:t xml:space="preserve"> nou entorn</w:t>
      </w:r>
      <w:r w:rsidRPr="00C6677F">
        <w:t xml:space="preserve"> s’ha de fer clic a damunt el botó </w:t>
      </w:r>
      <w:r w:rsidR="0073138A" w:rsidRPr="00C6677F">
        <w:rPr>
          <w:noProof/>
          <w:lang w:eastAsia="ca-ES"/>
        </w:rPr>
        <w:drawing>
          <wp:inline distT="0" distB="0" distL="0" distR="0">
            <wp:extent cx="885825" cy="20955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 Per a modificar les dades d’un</w:t>
      </w:r>
      <w:r w:rsidR="0073138A" w:rsidRPr="00C6677F">
        <w:t xml:space="preserve"> entorn</w:t>
      </w:r>
      <w:r w:rsidRPr="00C6677F">
        <w:t xml:space="preserve"> s’ha de fer clic a damunt la línea de l</w:t>
      </w:r>
      <w:r w:rsidR="0073138A" w:rsidRPr="00C6677F">
        <w:t>’entorn</w:t>
      </w:r>
      <w:r w:rsidRPr="00C6677F">
        <w:t xml:space="preserve">. Per a esborrar </w:t>
      </w:r>
      <w:r w:rsidR="0073138A" w:rsidRPr="00C6677F">
        <w:t>un entorn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3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B40C2F" w:rsidRPr="00C6677F" w:rsidRDefault="00AE0504" w:rsidP="00AE0504">
      <w:pPr>
        <w:jc w:val="both"/>
      </w:pPr>
      <w:r w:rsidRPr="00C6677F">
        <w:t xml:space="preserve">Si es crear un nou entorn o es modifica un entorn ja creat apareix un formulari com el de la </w:t>
      </w:r>
      <w:fldSimple w:instr=" REF _Ref260651529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10</w:t>
        </w:r>
      </w:fldSimple>
      <w:r w:rsidRPr="00C6677F">
        <w:t>.</w:t>
      </w:r>
    </w:p>
    <w:p w:rsidR="00B40C2F" w:rsidRPr="00C6677F" w:rsidRDefault="00260F77" w:rsidP="00B40C2F">
      <w:pPr>
        <w:keepNext/>
        <w:jc w:val="center"/>
      </w:pPr>
      <w:ins w:id="110" w:author="sion" w:date="2013-09-18T17:36:00Z">
        <w:r>
          <w:rPr>
            <w:noProof/>
            <w:lang w:eastAsia="ca-ES"/>
          </w:rPr>
          <w:drawing>
            <wp:inline distT="0" distB="0" distL="0" distR="0">
              <wp:extent cx="5400040" cy="2573505"/>
              <wp:effectExtent l="190500" t="152400" r="162560" b="131595"/>
              <wp:docPr id="6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57350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  <w:del w:id="111" w:author="sion" w:date="2013-09-18T17:36:00Z">
        <w:r>
          <w:rPr>
            <w:noProof/>
            <w:lang w:eastAsia="ca-ES"/>
          </w:rPr>
          <w:drawing>
            <wp:inline distT="0" distB="0" distL="0" distR="0">
              <wp:extent cx="5400040" cy="2679871"/>
              <wp:effectExtent l="190500" t="152400" r="162560" b="139529"/>
              <wp:docPr id="43" name="Imagen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679871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del>
    </w:p>
    <w:p w:rsidR="000D13D1" w:rsidRPr="00C6677F" w:rsidRDefault="00B40C2F" w:rsidP="00B40C2F">
      <w:pPr>
        <w:pStyle w:val="Epgrafe"/>
      </w:pPr>
      <w:bookmarkStart w:id="112" w:name="_Ref260651529"/>
      <w:r w:rsidRPr="00C6677F">
        <w:t xml:space="preserve">Figura </w:t>
      </w:r>
      <w:fldSimple w:instr=" SEQ Figura \* ARABIC ">
        <w:r w:rsidR="00845AAC">
          <w:rPr>
            <w:noProof/>
          </w:rPr>
          <w:t>10</w:t>
        </w:r>
      </w:fldSimple>
      <w:bookmarkEnd w:id="112"/>
      <w:r w:rsidRPr="00C6677F">
        <w:t xml:space="preserve">. Formulari </w:t>
      </w:r>
      <w:r w:rsidR="00AE0504" w:rsidRPr="00C6677F">
        <w:t>amb les dades d’un entorn</w:t>
      </w:r>
      <w:r w:rsidRPr="00C6677F">
        <w:t>.</w:t>
      </w:r>
    </w:p>
    <w:p w:rsidR="00F72D71" w:rsidRPr="00C6677F" w:rsidRDefault="00F72D71" w:rsidP="00F72D71">
      <w:pPr>
        <w:jc w:val="both"/>
      </w:pPr>
      <w:r w:rsidRPr="00C6677F">
        <w:t>En aquest formulari es poden introduir les dades de l’entorn</w:t>
      </w:r>
      <w:del w:id="113" w:author="sion" w:date="2013-09-18T17:37:00Z">
        <w:r w:rsidRPr="00C6677F" w:rsidDel="00A86607">
          <w:delText xml:space="preserve"> i els rols que tindrà per a accedir a l’aplicació</w:delText>
        </w:r>
      </w:del>
      <w:r w:rsidRPr="00C6677F">
        <w:t>.</w:t>
      </w:r>
    </w:p>
    <w:p w:rsidR="00F72D71" w:rsidRPr="00C6677F" w:rsidRDefault="00F72D71" w:rsidP="00F72D71">
      <w:pPr>
        <w:jc w:val="both"/>
      </w:pPr>
      <w:r w:rsidRPr="00C6677F">
        <w:lastRenderedPageBreak/>
        <w:t>Les dades de l’entorn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F72D71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F72D71" w:rsidRPr="00C6677F" w:rsidRDefault="00F72D71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F72D71" w:rsidRPr="00C6677F" w:rsidRDefault="00F72D71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F72D71" w:rsidRPr="00C6677F" w:rsidRDefault="00F72D71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F72D71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2D71" w:rsidRPr="00C6677F" w:rsidRDefault="00F72D71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2D71" w:rsidRPr="00C6677F" w:rsidRDefault="00F72D71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2D71" w:rsidRPr="00C6677F" w:rsidRDefault="00F72D71" w:rsidP="0085296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 xml:space="preserve">Codi de </w:t>
            </w:r>
            <w:r w:rsidR="00852960">
              <w:rPr>
                <w:sz w:val="22"/>
                <w:szCs w:val="22"/>
                <w:lang w:val="ca-ES"/>
              </w:rPr>
              <w:t>l’entorn</w:t>
            </w:r>
          </w:p>
        </w:tc>
      </w:tr>
      <w:tr w:rsidR="00F72D71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Títol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F72D71" w:rsidRPr="00C6677F" w:rsidRDefault="00F72D71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Títol de l’entorn</w:t>
            </w:r>
          </w:p>
        </w:tc>
      </w:tr>
      <w:tr w:rsidR="00F72D71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2D71" w:rsidRPr="00C6677F" w:rsidRDefault="0085296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F72D71" w:rsidRPr="00C6677F" w:rsidRDefault="0085296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2D71" w:rsidRPr="00C6677F" w:rsidRDefault="0085296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Text descriptiu de l’entorn</w:t>
            </w:r>
          </w:p>
        </w:tc>
      </w:tr>
      <w:tr w:rsidR="00F72D71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F72D71" w:rsidRPr="00C6677F" w:rsidRDefault="00852960" w:rsidP="0085296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Actiu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shd w:val="clear" w:color="auto" w:fill="DBE5F1" w:themeFill="accent1" w:themeFillTint="33"/>
          </w:tcPr>
          <w:p w:rsidR="00F72D71" w:rsidRPr="00C6677F" w:rsidRDefault="0085296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Indica si l’entorn està o no actiu</w:t>
            </w:r>
          </w:p>
        </w:tc>
      </w:tr>
    </w:tbl>
    <w:p w:rsidR="00F72D71" w:rsidRDefault="00F72D71" w:rsidP="00F72D71">
      <w:pPr>
        <w:jc w:val="both"/>
      </w:pPr>
    </w:p>
    <w:p w:rsidR="003E6DF6" w:rsidRDefault="003E6DF6" w:rsidP="00F72D71">
      <w:pPr>
        <w:jc w:val="both"/>
        <w:rPr>
          <w:ins w:id="114" w:author="sion" w:date="2013-09-18T17:37:00Z"/>
        </w:rPr>
      </w:pPr>
      <w:r>
        <w:t xml:space="preserve">Els entorns inactius no </w:t>
      </w:r>
      <w:r w:rsidR="00DC6A01">
        <w:t>podran ser accedits per cap persona.</w:t>
      </w:r>
    </w:p>
    <w:p w:rsidR="00A86607" w:rsidRDefault="00A86607" w:rsidP="00F72D71">
      <w:pPr>
        <w:jc w:val="both"/>
        <w:rPr>
          <w:ins w:id="115" w:author="sion" w:date="2013-09-18T18:05:00Z"/>
        </w:rPr>
      </w:pPr>
      <w:ins w:id="116" w:author="sion" w:date="2013-09-18T17:37:00Z">
        <w:r>
          <w:t xml:space="preserve">En el cas d’estar modificant l’entorn, </w:t>
        </w:r>
      </w:ins>
      <w:ins w:id="117" w:author="sion" w:date="2013-09-18T17:38:00Z">
        <w:r>
          <w:t>a la part de sota del formulari hi apareix un altre apartat, per a la importació i exportació de l’entorn</w:t>
        </w:r>
      </w:ins>
      <w:ins w:id="118" w:author="sion" w:date="2013-09-18T17:39:00Z">
        <w:r>
          <w:t xml:space="preserve"> (veure</w:t>
        </w:r>
      </w:ins>
      <w:ins w:id="119" w:author="sion" w:date="2013-09-18T18:02:00Z">
        <w:r w:rsidR="00145B28">
          <w:t xml:space="preserve"> </w:t>
        </w:r>
        <w:r w:rsidR="00980AB5">
          <w:fldChar w:fldCharType="begin"/>
        </w:r>
        <w:r w:rsidR="00145B28">
          <w:instrText xml:space="preserve"> REF _Ref367290695 \h </w:instrText>
        </w:r>
      </w:ins>
      <w:r w:rsidR="00980AB5">
        <w:fldChar w:fldCharType="separate"/>
      </w:r>
      <w:ins w:id="120" w:author="sion" w:date="2013-09-18T18:02:00Z">
        <w:r w:rsidR="00145B28">
          <w:t xml:space="preserve">Figura </w:t>
        </w:r>
        <w:r w:rsidR="00145B28">
          <w:rPr>
            <w:noProof/>
          </w:rPr>
          <w:t>11</w:t>
        </w:r>
        <w:r w:rsidR="00980AB5">
          <w:fldChar w:fldCharType="end"/>
        </w:r>
      </w:ins>
      <w:ins w:id="121" w:author="sion" w:date="2013-09-18T17:39:00Z">
        <w:r>
          <w:t>)</w:t>
        </w:r>
      </w:ins>
    </w:p>
    <w:p w:rsidR="00145B28" w:rsidRDefault="00260F77" w:rsidP="00145B28">
      <w:pPr>
        <w:pStyle w:val="Epgrafe"/>
        <w:rPr>
          <w:ins w:id="122" w:author="sion" w:date="2013-09-18T18:05:00Z"/>
        </w:rPr>
      </w:pPr>
      <w:bookmarkStart w:id="123" w:name="_Ref367290695"/>
      <w:ins w:id="124" w:author="sion" w:date="2013-09-18T18:05:00Z">
        <w:r>
          <w:rPr>
            <w:noProof/>
            <w:lang w:eastAsia="ca-ES"/>
            <w:rPrChange w:id="125">
              <w:rPr>
                <w:bCs w:val="0"/>
                <w:i w:val="0"/>
                <w:noProof/>
                <w:color w:val="auto"/>
                <w:szCs w:val="22"/>
                <w:lang w:eastAsia="ca-ES"/>
              </w:rPr>
            </w:rPrChange>
          </w:rPr>
          <w:drawing>
            <wp:inline distT="0" distB="0" distL="0" distR="0">
              <wp:extent cx="5400040" cy="1670050"/>
              <wp:effectExtent l="190500" t="152400" r="162560" b="139700"/>
              <wp:docPr id="17" name="Imagen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 t="2078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6700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  <w:r w:rsidR="00145B28">
          <w:t xml:space="preserve">Figura </w:t>
        </w:r>
        <w:r w:rsidR="00980AB5">
          <w:fldChar w:fldCharType="begin"/>
        </w:r>
        <w:r w:rsidR="00145B28">
          <w:instrText xml:space="preserve"> SEQ Figura \* ARABIC </w:instrText>
        </w:r>
        <w:r w:rsidR="00980AB5">
          <w:fldChar w:fldCharType="separate"/>
        </w:r>
      </w:ins>
      <w:ins w:id="126" w:author="sion" w:date="2013-09-19T10:13:00Z">
        <w:r w:rsidR="00845AAC">
          <w:rPr>
            <w:noProof/>
          </w:rPr>
          <w:t>11</w:t>
        </w:r>
      </w:ins>
      <w:ins w:id="127" w:author="sion" w:date="2013-09-18T18:05:00Z">
        <w:r w:rsidR="00980AB5">
          <w:fldChar w:fldCharType="end"/>
        </w:r>
        <w:bookmarkEnd w:id="123"/>
        <w:r w:rsidR="00145B28">
          <w:t>. Importació / Exportació entorn.</w:t>
        </w:r>
      </w:ins>
    </w:p>
    <w:p w:rsidR="00145B28" w:rsidRDefault="00145B28" w:rsidP="00F72D71">
      <w:pPr>
        <w:jc w:val="both"/>
        <w:rPr>
          <w:ins w:id="128" w:author="sion" w:date="2013-09-18T18:03:00Z"/>
        </w:rPr>
      </w:pPr>
    </w:p>
    <w:p w:rsidR="00000000" w:rsidRDefault="00145B28">
      <w:pPr>
        <w:pStyle w:val="Ttulo3"/>
        <w:rPr>
          <w:ins w:id="129" w:author="sion" w:date="2013-09-18T18:03:00Z"/>
        </w:rPr>
        <w:pPrChange w:id="130" w:author="sion" w:date="2013-09-18T18:04:00Z">
          <w:pPr>
            <w:jc w:val="both"/>
          </w:pPr>
        </w:pPrChange>
      </w:pPr>
      <w:bookmarkStart w:id="131" w:name="_Ref367344883"/>
      <w:bookmarkStart w:id="132" w:name="_Toc367352034"/>
      <w:ins w:id="133" w:author="sion" w:date="2013-09-18T18:03:00Z">
        <w:r>
          <w:t>Exportació</w:t>
        </w:r>
        <w:bookmarkEnd w:id="131"/>
        <w:bookmarkEnd w:id="132"/>
      </w:ins>
    </w:p>
    <w:p w:rsidR="00DC6B76" w:rsidRDefault="00DC6B76" w:rsidP="00F72D71">
      <w:pPr>
        <w:jc w:val="both"/>
        <w:rPr>
          <w:ins w:id="134" w:author="sion" w:date="2013-09-18T18:04:00Z"/>
        </w:rPr>
      </w:pPr>
      <w:ins w:id="135" w:author="sion" w:date="2013-09-18T18:29:00Z">
        <w:r>
          <w:t xml:space="preserve">Per a exportar l’entorn s’ha de fer clic a damunt el botó </w:t>
        </w:r>
      </w:ins>
      <w:ins w:id="136" w:author="sion" w:date="2013-09-18T18:31:00Z">
        <w:r w:rsidR="00260F77">
          <w:rPr>
            <w:noProof/>
            <w:lang w:eastAsia="ca-ES"/>
          </w:rPr>
          <w:drawing>
            <wp:inline distT="0" distB="0" distL="0" distR="0">
              <wp:extent cx="1057275" cy="209550"/>
              <wp:effectExtent l="19050" t="0" r="9525" b="0"/>
              <wp:docPr id="18" name="Imagen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/>
                      <pic:cNvPicPr>
                        <a:picLocks noChangeAspect="1" noChangeArrowheads="1"/>
                      </pic:cNvPicPr>
                    </pic:nvPicPr>
                    <pic:blipFill>
                      <a:blip r:embed="rId2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57275" cy="209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t>.</w:t>
        </w:r>
      </w:ins>
    </w:p>
    <w:p w:rsidR="00145B28" w:rsidRDefault="00145B28" w:rsidP="00F72D71">
      <w:pPr>
        <w:jc w:val="both"/>
        <w:rPr>
          <w:ins w:id="137" w:author="sion" w:date="2013-09-18T18:24:00Z"/>
        </w:rPr>
      </w:pPr>
      <w:ins w:id="138" w:author="sion" w:date="2013-09-18T18:06:00Z">
        <w:r>
          <w:t xml:space="preserve">Amb aquesta opció es genera un fitxer amb extensió .exp, que inclou </w:t>
        </w:r>
      </w:ins>
      <w:ins w:id="139" w:author="sion" w:date="2013-09-18T18:24:00Z">
        <w:r w:rsidR="00DC6B76">
          <w:t>tota la informació de l’entorn:</w:t>
        </w:r>
      </w:ins>
    </w:p>
    <w:p w:rsidR="00000000" w:rsidRDefault="00DC6B76">
      <w:pPr>
        <w:pStyle w:val="Prrafodelista"/>
        <w:numPr>
          <w:ilvl w:val="0"/>
          <w:numId w:val="28"/>
        </w:numPr>
        <w:jc w:val="both"/>
        <w:rPr>
          <w:ins w:id="140" w:author="sion" w:date="2013-09-18T18:25:00Z"/>
        </w:rPr>
        <w:pPrChange w:id="141" w:author="sion" w:date="2013-09-18T18:25:00Z">
          <w:pPr>
            <w:jc w:val="both"/>
          </w:pPr>
        </w:pPrChange>
      </w:pPr>
      <w:ins w:id="142" w:author="sion" w:date="2013-09-18T18:25:00Z">
        <w:r>
          <w:t>Tipus d’àrees</w:t>
        </w:r>
      </w:ins>
    </w:p>
    <w:p w:rsidR="00000000" w:rsidRDefault="00DC6B76">
      <w:pPr>
        <w:pStyle w:val="Prrafodelista"/>
        <w:numPr>
          <w:ilvl w:val="0"/>
          <w:numId w:val="28"/>
        </w:numPr>
        <w:jc w:val="both"/>
        <w:rPr>
          <w:ins w:id="143" w:author="sion" w:date="2013-09-18T18:25:00Z"/>
        </w:rPr>
        <w:pPrChange w:id="144" w:author="sion" w:date="2013-09-18T18:25:00Z">
          <w:pPr>
            <w:jc w:val="both"/>
          </w:pPr>
        </w:pPrChange>
      </w:pPr>
      <w:ins w:id="145" w:author="sion" w:date="2013-09-18T18:25:00Z">
        <w:r>
          <w:t>Àrees</w:t>
        </w:r>
      </w:ins>
    </w:p>
    <w:p w:rsidR="00000000" w:rsidRDefault="00DC6B76">
      <w:pPr>
        <w:pStyle w:val="Prrafodelista"/>
        <w:numPr>
          <w:ilvl w:val="0"/>
          <w:numId w:val="28"/>
        </w:numPr>
        <w:jc w:val="both"/>
        <w:rPr>
          <w:ins w:id="146" w:author="sion" w:date="2013-09-18T18:25:00Z"/>
        </w:rPr>
        <w:pPrChange w:id="147" w:author="sion" w:date="2013-09-18T18:25:00Z">
          <w:pPr>
            <w:jc w:val="both"/>
          </w:pPr>
        </w:pPrChange>
      </w:pPr>
      <w:ins w:id="148" w:author="sion" w:date="2013-09-18T18:25:00Z">
        <w:r>
          <w:t>Càrrecs</w:t>
        </w:r>
      </w:ins>
    </w:p>
    <w:p w:rsidR="00000000" w:rsidRDefault="00DC6B76">
      <w:pPr>
        <w:pStyle w:val="Prrafodelista"/>
        <w:numPr>
          <w:ilvl w:val="0"/>
          <w:numId w:val="28"/>
        </w:numPr>
        <w:jc w:val="both"/>
        <w:rPr>
          <w:ins w:id="149" w:author="sion" w:date="2013-09-18T18:26:00Z"/>
        </w:rPr>
        <w:pPrChange w:id="150" w:author="sion" w:date="2013-09-18T18:25:00Z">
          <w:pPr>
            <w:jc w:val="both"/>
          </w:pPr>
        </w:pPrChange>
      </w:pPr>
      <w:ins w:id="151" w:author="sion" w:date="2013-09-18T18:25:00Z">
        <w:r>
          <w:t>Dominis</w:t>
        </w:r>
      </w:ins>
    </w:p>
    <w:p w:rsidR="00000000" w:rsidRDefault="00DC6B76">
      <w:pPr>
        <w:pStyle w:val="Prrafodelista"/>
        <w:numPr>
          <w:ilvl w:val="0"/>
          <w:numId w:val="28"/>
        </w:numPr>
        <w:jc w:val="both"/>
        <w:rPr>
          <w:ins w:id="152" w:author="sion" w:date="2013-09-18T18:26:00Z"/>
        </w:rPr>
        <w:pPrChange w:id="153" w:author="sion" w:date="2013-09-18T18:25:00Z">
          <w:pPr>
            <w:jc w:val="both"/>
          </w:pPr>
        </w:pPrChange>
      </w:pPr>
      <w:ins w:id="154" w:author="sion" w:date="2013-09-18T18:26:00Z">
        <w:r>
          <w:t>Enumeracions</w:t>
        </w:r>
      </w:ins>
    </w:p>
    <w:p w:rsidR="00000000" w:rsidRDefault="00DC6B76">
      <w:pPr>
        <w:pStyle w:val="Prrafodelista"/>
        <w:numPr>
          <w:ilvl w:val="0"/>
          <w:numId w:val="28"/>
        </w:numPr>
        <w:jc w:val="both"/>
        <w:rPr>
          <w:ins w:id="155" w:author="sion" w:date="2013-09-18T18:27:00Z"/>
        </w:rPr>
        <w:pPrChange w:id="156" w:author="sion" w:date="2013-09-18T18:25:00Z">
          <w:pPr>
            <w:jc w:val="both"/>
          </w:pPr>
        </w:pPrChange>
      </w:pPr>
      <w:ins w:id="157" w:author="sion" w:date="2013-09-18T18:26:00Z">
        <w:r>
          <w:t>Tipus d’expedient</w:t>
        </w:r>
      </w:ins>
      <w:ins w:id="158" w:author="sion" w:date="2013-09-18T18:27:00Z">
        <w:r>
          <w:t>, que inclou:</w:t>
        </w:r>
      </w:ins>
    </w:p>
    <w:p w:rsidR="00000000" w:rsidRDefault="00DC6B76">
      <w:pPr>
        <w:pStyle w:val="Prrafodelista"/>
        <w:numPr>
          <w:ilvl w:val="1"/>
          <w:numId w:val="28"/>
        </w:numPr>
        <w:jc w:val="both"/>
        <w:rPr>
          <w:ins w:id="159" w:author="sion" w:date="2013-09-18T18:27:00Z"/>
        </w:rPr>
        <w:pPrChange w:id="160" w:author="sion" w:date="2013-09-18T18:27:00Z">
          <w:pPr>
            <w:jc w:val="both"/>
          </w:pPr>
        </w:pPrChange>
      </w:pPr>
      <w:ins w:id="161" w:author="sion" w:date="2013-09-18T18:27:00Z">
        <w:r>
          <w:t>Estats</w:t>
        </w:r>
      </w:ins>
    </w:p>
    <w:p w:rsidR="00000000" w:rsidRDefault="00DC6B76">
      <w:pPr>
        <w:pStyle w:val="Prrafodelista"/>
        <w:numPr>
          <w:ilvl w:val="1"/>
          <w:numId w:val="28"/>
        </w:numPr>
        <w:jc w:val="both"/>
        <w:rPr>
          <w:ins w:id="162" w:author="sion" w:date="2013-09-18T18:28:00Z"/>
        </w:rPr>
        <w:pPrChange w:id="163" w:author="sion" w:date="2013-09-18T18:27:00Z">
          <w:pPr>
            <w:jc w:val="both"/>
          </w:pPr>
        </w:pPrChange>
      </w:pPr>
      <w:ins w:id="164" w:author="sion" w:date="2013-09-18T18:28:00Z">
        <w:r>
          <w:t>Mapeigs de sistra</w:t>
        </w:r>
      </w:ins>
    </w:p>
    <w:p w:rsidR="00000000" w:rsidRDefault="00DC6B76">
      <w:pPr>
        <w:pStyle w:val="Prrafodelista"/>
        <w:numPr>
          <w:ilvl w:val="1"/>
          <w:numId w:val="28"/>
        </w:numPr>
        <w:jc w:val="both"/>
        <w:rPr>
          <w:ins w:id="165" w:author="sion" w:date="2013-09-18T18:28:00Z"/>
        </w:rPr>
        <w:pPrChange w:id="166" w:author="sion" w:date="2013-09-18T18:27:00Z">
          <w:pPr>
            <w:jc w:val="both"/>
          </w:pPr>
        </w:pPrChange>
      </w:pPr>
      <w:ins w:id="167" w:author="sion" w:date="2013-09-18T18:28:00Z">
        <w:r>
          <w:t>Dominis</w:t>
        </w:r>
      </w:ins>
    </w:p>
    <w:p w:rsidR="00000000" w:rsidRDefault="00DC6B76">
      <w:pPr>
        <w:pStyle w:val="Prrafodelista"/>
        <w:numPr>
          <w:ilvl w:val="1"/>
          <w:numId w:val="28"/>
        </w:numPr>
        <w:jc w:val="both"/>
        <w:rPr>
          <w:ins w:id="168" w:author="sion" w:date="2013-09-18T18:04:00Z"/>
        </w:rPr>
        <w:pPrChange w:id="169" w:author="sion" w:date="2013-09-18T18:27:00Z">
          <w:pPr>
            <w:jc w:val="both"/>
          </w:pPr>
        </w:pPrChange>
      </w:pPr>
      <w:ins w:id="170" w:author="sion" w:date="2013-09-18T18:28:00Z">
        <w:r>
          <w:t>Enumeracions</w:t>
        </w:r>
      </w:ins>
    </w:p>
    <w:p w:rsidR="00145B28" w:rsidRDefault="00145B28" w:rsidP="00F72D71">
      <w:pPr>
        <w:jc w:val="both"/>
        <w:rPr>
          <w:ins w:id="171" w:author="sion" w:date="2013-09-18T18:04:00Z"/>
        </w:rPr>
      </w:pPr>
    </w:p>
    <w:p w:rsidR="00000000" w:rsidRDefault="00145B28">
      <w:pPr>
        <w:pStyle w:val="Ttulo3"/>
        <w:rPr>
          <w:ins w:id="172" w:author="sion" w:date="2013-09-18T17:40:00Z"/>
        </w:rPr>
        <w:pPrChange w:id="173" w:author="sion" w:date="2013-09-18T18:04:00Z">
          <w:pPr>
            <w:jc w:val="both"/>
          </w:pPr>
        </w:pPrChange>
      </w:pPr>
      <w:bookmarkStart w:id="174" w:name="_Toc367352035"/>
      <w:ins w:id="175" w:author="sion" w:date="2013-09-18T18:04:00Z">
        <w:r>
          <w:t>Importació</w:t>
        </w:r>
      </w:ins>
      <w:bookmarkEnd w:id="174"/>
    </w:p>
    <w:p w:rsidR="00000000" w:rsidRDefault="00D84F64">
      <w:pPr>
        <w:pStyle w:val="Listaconvietas"/>
        <w:numPr>
          <w:ilvl w:val="0"/>
          <w:numId w:val="0"/>
        </w:numPr>
        <w:rPr>
          <w:ins w:id="176" w:author="sion" w:date="2013-09-19T09:04:00Z"/>
          <w:noProof/>
          <w:lang w:eastAsia="ca-ES"/>
        </w:rPr>
        <w:pPrChange w:id="177" w:author="sion" w:date="2013-09-19T09:04:00Z">
          <w:pPr>
            <w:jc w:val="both"/>
          </w:pPr>
        </w:pPrChange>
      </w:pPr>
      <w:ins w:id="178" w:author="sion" w:date="2013-09-19T09:02:00Z">
        <w:r>
          <w:rPr>
            <w:noProof/>
            <w:lang w:eastAsia="ca-ES"/>
          </w:rPr>
          <w:t xml:space="preserve">Per a </w:t>
        </w:r>
      </w:ins>
      <w:ins w:id="179" w:author="sion" w:date="2013-09-19T09:03:00Z">
        <w:r>
          <w:rPr>
            <w:noProof/>
            <w:lang w:eastAsia="ca-ES"/>
          </w:rPr>
          <w:t xml:space="preserve">importar un entorn, s’ha de seleccionar un fitxer d’una exportació (.exp), i fer clic damunt el botó </w:t>
        </w:r>
      </w:ins>
      <w:ins w:id="180" w:author="sion" w:date="2013-09-19T09:04:00Z">
        <w:r w:rsidR="00260F77">
          <w:rPr>
            <w:noProof/>
            <w:lang w:eastAsia="ca-ES"/>
          </w:rPr>
          <w:drawing>
            <wp:inline distT="0" distB="0" distL="0" distR="0">
              <wp:extent cx="666750" cy="190500"/>
              <wp:effectExtent l="19050" t="0" r="0" b="0"/>
              <wp:docPr id="23" name="Imag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67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  <w:lang w:eastAsia="ca-ES"/>
          </w:rPr>
          <w:t>.</w:t>
        </w:r>
      </w:ins>
    </w:p>
    <w:p w:rsidR="00000000" w:rsidRDefault="00D84F64">
      <w:pPr>
        <w:pStyle w:val="Listaconvietas"/>
        <w:numPr>
          <w:ilvl w:val="0"/>
          <w:numId w:val="0"/>
        </w:numPr>
        <w:rPr>
          <w:ins w:id="181" w:author="sion" w:date="2013-09-18T18:05:00Z"/>
          <w:noProof/>
          <w:lang w:eastAsia="ca-ES"/>
        </w:rPr>
        <w:pPrChange w:id="182" w:author="sion" w:date="2013-09-19T09:04:00Z">
          <w:pPr>
            <w:jc w:val="both"/>
          </w:pPr>
        </w:pPrChange>
      </w:pPr>
      <w:ins w:id="183" w:author="sion" w:date="2013-09-19T09:04:00Z">
        <w:r>
          <w:rPr>
            <w:noProof/>
            <w:lang w:eastAsia="ca-ES"/>
          </w:rPr>
          <w:t>Amb aquesta opció s’importaran tots</w:t>
        </w:r>
      </w:ins>
      <w:ins w:id="184" w:author="sion" w:date="2013-09-19T09:05:00Z">
        <w:r>
          <w:rPr>
            <w:noProof/>
            <w:lang w:eastAsia="ca-ES"/>
          </w:rPr>
          <w:t xml:space="preserve"> els elements exportats (veure</w:t>
        </w:r>
      </w:ins>
      <w:ins w:id="185" w:author="sion" w:date="2013-09-19T09:06:00Z">
        <w:r>
          <w:rPr>
            <w:noProof/>
            <w:lang w:eastAsia="ca-ES"/>
          </w:rPr>
          <w:t xml:space="preserve"> apartat</w:t>
        </w:r>
      </w:ins>
      <w:ins w:id="186" w:author="sion" w:date="2013-09-19T09:05:00Z">
        <w:r>
          <w:rPr>
            <w:noProof/>
            <w:lang w:eastAsia="ca-ES"/>
          </w:rPr>
          <w:t xml:space="preserve"> </w:t>
        </w:r>
        <w:r w:rsidR="00980AB5">
          <w:rPr>
            <w:noProof/>
            <w:lang w:eastAsia="ca-ES"/>
          </w:rPr>
          <w:fldChar w:fldCharType="begin"/>
        </w:r>
        <w:r>
          <w:rPr>
            <w:noProof/>
            <w:lang w:eastAsia="ca-ES"/>
          </w:rPr>
          <w:instrText xml:space="preserve"> REF _Ref367344883 \r \h </w:instrText>
        </w:r>
      </w:ins>
      <w:r w:rsidR="00980AB5">
        <w:rPr>
          <w:noProof/>
          <w:lang w:eastAsia="ca-ES"/>
        </w:rPr>
      </w:r>
      <w:r w:rsidR="00980AB5">
        <w:rPr>
          <w:noProof/>
          <w:lang w:eastAsia="ca-ES"/>
        </w:rPr>
        <w:fldChar w:fldCharType="separate"/>
      </w:r>
      <w:ins w:id="187" w:author="sion" w:date="2013-09-19T09:05:00Z">
        <w:r>
          <w:rPr>
            <w:noProof/>
            <w:lang w:eastAsia="ca-ES"/>
          </w:rPr>
          <w:t>3.1.1</w:t>
        </w:r>
        <w:r w:rsidR="00980AB5">
          <w:rPr>
            <w:noProof/>
            <w:lang w:eastAsia="ca-ES"/>
          </w:rPr>
          <w:fldChar w:fldCharType="end"/>
        </w:r>
      </w:ins>
      <w:ins w:id="188" w:author="sion" w:date="2013-09-19T09:06:00Z">
        <w:r>
          <w:rPr>
            <w:noProof/>
            <w:lang w:eastAsia="ca-ES"/>
          </w:rPr>
          <w:t xml:space="preserve">), que no existeixin </w:t>
        </w:r>
      </w:ins>
      <w:ins w:id="189" w:author="sion" w:date="2013-09-19T09:09:00Z">
        <w:r>
          <w:rPr>
            <w:noProof/>
            <w:lang w:eastAsia="ca-ES"/>
          </w:rPr>
          <w:t xml:space="preserve">actualment (que no tinguin el mateix codi ) </w:t>
        </w:r>
      </w:ins>
      <w:ins w:id="190" w:author="sion" w:date="2013-09-19T09:06:00Z">
        <w:r>
          <w:rPr>
            <w:noProof/>
            <w:lang w:eastAsia="ca-ES"/>
          </w:rPr>
          <w:t>en l</w:t>
        </w:r>
      </w:ins>
      <w:ins w:id="191" w:author="sion" w:date="2013-09-19T09:07:00Z">
        <w:r>
          <w:rPr>
            <w:noProof/>
            <w:lang w:eastAsia="ca-ES"/>
          </w:rPr>
          <w:t>’entorn</w:t>
        </w:r>
      </w:ins>
      <w:ins w:id="192" w:author="sion" w:date="2013-09-19T09:08:00Z">
        <w:r>
          <w:rPr>
            <w:noProof/>
            <w:lang w:eastAsia="ca-ES"/>
          </w:rPr>
          <w:t>.</w:t>
        </w:r>
      </w:ins>
      <w:ins w:id="193" w:author="sion" w:date="2013-09-19T09:09:00Z">
        <w:r>
          <w:rPr>
            <w:noProof/>
            <w:lang w:eastAsia="ca-ES"/>
          </w:rPr>
          <w:t xml:space="preserve"> </w:t>
        </w:r>
      </w:ins>
    </w:p>
    <w:p w:rsidR="00A86607" w:rsidRPr="00C6677F" w:rsidRDefault="00A86607" w:rsidP="00F72D71">
      <w:pPr>
        <w:jc w:val="both"/>
      </w:pPr>
    </w:p>
    <w:p w:rsidR="00F72D71" w:rsidRPr="00C6677F" w:rsidRDefault="00B15A97" w:rsidP="00B15A97">
      <w:pPr>
        <w:pStyle w:val="Ttulo2"/>
      </w:pPr>
      <w:bookmarkStart w:id="194" w:name="_Toc367352036"/>
      <w:r>
        <w:t>Permisos dels entorns</w:t>
      </w:r>
      <w:bookmarkEnd w:id="194"/>
    </w:p>
    <w:p w:rsidR="005B7A32" w:rsidRDefault="00AD6EA2" w:rsidP="004E67A1">
      <w:pPr>
        <w:jc w:val="both"/>
      </w:pPr>
      <w:r w:rsidRPr="00C6677F">
        <w:t xml:space="preserve">Per a </w:t>
      </w:r>
      <w:r w:rsidR="00AC18F0">
        <w:t>gestionar</w:t>
      </w:r>
      <w:r w:rsidRPr="00C6677F">
        <w:t xml:space="preserve"> els permisos de l’entorn, hem de fer clic damunt el botó </w:t>
      </w:r>
      <w:r w:rsidR="00AC18F0">
        <w:rPr>
          <w:noProof/>
          <w:lang w:eastAsia="ca-ES"/>
        </w:rPr>
        <w:drawing>
          <wp:inline distT="0" distB="0" distL="0" distR="0">
            <wp:extent cx="809625" cy="209550"/>
            <wp:effectExtent l="1905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18F0">
        <w:t xml:space="preserve"> del llistat d’entorns (v</w:t>
      </w:r>
      <w:r w:rsidRPr="00C6677F">
        <w:t xml:space="preserve">eure </w:t>
      </w:r>
      <w:fldSimple w:instr=" REF _Ref260651286 \h  \* MERGEFORMAT ">
        <w:r w:rsidR="00830245" w:rsidRPr="00C6677F">
          <w:rPr>
            <w:i/>
          </w:rPr>
          <w:t xml:space="preserve">Figura </w:t>
        </w:r>
        <w:r w:rsidR="00830245" w:rsidRPr="00C6677F">
          <w:rPr>
            <w:i/>
            <w:noProof/>
          </w:rPr>
          <w:t>9</w:t>
        </w:r>
      </w:fldSimple>
      <w:r w:rsidRPr="00C6677F">
        <w:t>).</w:t>
      </w:r>
      <w:r w:rsidR="00891A9D" w:rsidRPr="00C6677F">
        <w:t xml:space="preserve"> </w:t>
      </w:r>
      <w:r w:rsidR="00AC18F0">
        <w:t xml:space="preserve">En la nova pantalla apareix un llistat amb els permisos actualment </w:t>
      </w:r>
      <w:r w:rsidR="005B7A32">
        <w:t>donats d’alta i se’ns ofereix la possibilitat de crear-ne de nous o esborrar els ja creats.</w:t>
      </w:r>
    </w:p>
    <w:p w:rsidR="005B7A32" w:rsidRDefault="005B7A32" w:rsidP="004E67A1">
      <w:pPr>
        <w:jc w:val="both"/>
        <w:rPr>
          <w:ins w:id="195" w:author="sion" w:date="2013-09-19T09:11:00Z"/>
        </w:rPr>
      </w:pPr>
      <w:r w:rsidRPr="00C6677F">
        <w:t xml:space="preserve">Per a donar d’alta </w:t>
      </w:r>
      <w:del w:id="196" w:author="sion" w:date="2013-09-19T09:13:00Z">
        <w:r w:rsidRPr="00C6677F" w:rsidDel="00F46D4D">
          <w:delText xml:space="preserve">un </w:delText>
        </w:r>
      </w:del>
      <w:r w:rsidRPr="00C6677F">
        <w:t>nou</w:t>
      </w:r>
      <w:ins w:id="197" w:author="sion" w:date="2013-09-19T09:13:00Z">
        <w:r w:rsidR="00F46D4D">
          <w:t>s</w:t>
        </w:r>
      </w:ins>
      <w:r>
        <w:t xml:space="preserve"> perm</w:t>
      </w:r>
      <w:del w:id="198" w:author="sion" w:date="2013-09-19T09:13:00Z">
        <w:r w:rsidDel="00F46D4D">
          <w:delText>í</w:delText>
        </w:r>
      </w:del>
      <w:ins w:id="199" w:author="sion" w:date="2013-09-19T09:13:00Z">
        <w:r w:rsidR="00F46D4D">
          <w:t>i</w:t>
        </w:r>
      </w:ins>
      <w:r>
        <w:t>s</w:t>
      </w:r>
      <w:ins w:id="200" w:author="sion" w:date="2013-09-19T09:13:00Z">
        <w:r w:rsidR="00F46D4D">
          <w:t>os a un usuari</w:t>
        </w:r>
      </w:ins>
      <w:r>
        <w:t xml:space="preserve"> s’han d’omplir les dades del formulari i fer clic a damunt el botó </w:t>
      </w:r>
      <w:r>
        <w:rPr>
          <w:noProof/>
          <w:lang w:eastAsia="ca-ES"/>
        </w:rPr>
        <w:drawing>
          <wp:inline distT="0" distB="0" distL="0" distR="0">
            <wp:extent cx="600075" cy="209550"/>
            <wp:effectExtent l="19050" t="0" r="9525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Per a esborrar </w:t>
      </w:r>
      <w:ins w:id="201" w:author="sion" w:date="2013-09-19T09:13:00Z">
        <w:r w:rsidR="00F46D4D">
          <w:t>tots els permisos d</w:t>
        </w:r>
      </w:ins>
      <w:del w:id="202" w:author="sion" w:date="2013-09-19T09:13:00Z">
        <w:r w:rsidDel="00F46D4D">
          <w:delText>u</w:delText>
        </w:r>
      </w:del>
      <w:ins w:id="203" w:author="sion" w:date="2013-09-19T09:13:00Z">
        <w:r w:rsidR="00F46D4D">
          <w:t>’u</w:t>
        </w:r>
      </w:ins>
      <w:r>
        <w:t>n</w:t>
      </w:r>
      <w:ins w:id="204" w:author="sion" w:date="2013-09-19T09:13:00Z">
        <w:r w:rsidR="00F46D4D">
          <w:t xml:space="preserve"> usuari</w:t>
        </w:r>
      </w:ins>
      <w:r>
        <w:t xml:space="preserve"> </w:t>
      </w:r>
      <w:r w:rsidRPr="00C6677F">
        <w:t xml:space="preserve">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3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05" w:author="sion" w:date="2013-09-19T09:14:00Z">
        <w:r w:rsidR="00F46D4D">
          <w:t xml:space="preserve">  de la fila d’aquest usuari</w:t>
        </w:r>
      </w:ins>
      <w:r w:rsidRPr="00C6677F">
        <w:t>.</w:t>
      </w:r>
    </w:p>
    <w:p w:rsidR="00F46D4D" w:rsidRDefault="00F46D4D" w:rsidP="004E67A1">
      <w:pPr>
        <w:jc w:val="both"/>
      </w:pPr>
      <w:ins w:id="206" w:author="sion" w:date="2013-09-19T09:16:00Z">
        <w:r>
          <w:t xml:space="preserve">No es poden treure només una part dels </w:t>
        </w:r>
      </w:ins>
      <w:ins w:id="207" w:author="sion" w:date="2013-09-19T09:11:00Z">
        <w:r>
          <w:t>perm</w:t>
        </w:r>
      </w:ins>
      <w:ins w:id="208" w:author="sion" w:date="2013-09-19T09:12:00Z">
        <w:r>
          <w:t>isos a</w:t>
        </w:r>
      </w:ins>
      <w:ins w:id="209" w:author="sion" w:date="2013-09-19T09:16:00Z">
        <w:r>
          <w:t>ssignats a</w:t>
        </w:r>
      </w:ins>
      <w:ins w:id="210" w:author="sion" w:date="2013-09-19T09:12:00Z">
        <w:r>
          <w:t xml:space="preserve"> un usuari</w:t>
        </w:r>
      </w:ins>
      <w:ins w:id="211" w:author="sion" w:date="2013-09-19T09:17:00Z">
        <w:r>
          <w:t>.</w:t>
        </w:r>
      </w:ins>
      <w:ins w:id="212" w:author="sion" w:date="2013-09-19T09:12:00Z">
        <w:r>
          <w:t xml:space="preserve"> </w:t>
        </w:r>
      </w:ins>
      <w:ins w:id="213" w:author="sion" w:date="2013-09-19T09:17:00Z">
        <w:r>
          <w:t>Per a fer això é</w:t>
        </w:r>
      </w:ins>
      <w:ins w:id="214" w:author="sion" w:date="2013-09-19T09:12:00Z">
        <w:r>
          <w:t>s</w:t>
        </w:r>
      </w:ins>
      <w:ins w:id="215" w:author="sion" w:date="2013-09-19T09:17:00Z">
        <w:r>
          <w:t xml:space="preserve"> necessari </w:t>
        </w:r>
      </w:ins>
      <w:ins w:id="216" w:author="sion" w:date="2013-09-19T09:12:00Z">
        <w:r>
          <w:t xml:space="preserve">eliminar tots els permisos </w:t>
        </w:r>
      </w:ins>
      <w:ins w:id="217" w:author="sion" w:date="2013-09-19T09:17:00Z">
        <w:r>
          <w:t>de l’usuari, i afegir posteriorment els que es volien mantenir.</w:t>
        </w:r>
      </w:ins>
    </w:p>
    <w:p w:rsidR="00891A9D" w:rsidRPr="00C6677F" w:rsidRDefault="00427B27" w:rsidP="00891A9D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2190089"/>
            <wp:effectExtent l="190500" t="152400" r="162560" b="134011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0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1A9D" w:rsidRPr="00C6677F" w:rsidRDefault="00891A9D" w:rsidP="00891A9D">
      <w:pPr>
        <w:pStyle w:val="Epgrafe"/>
      </w:pPr>
      <w:bookmarkStart w:id="218" w:name="_Ref260653211"/>
      <w:r w:rsidRPr="00C6677F">
        <w:t xml:space="preserve">Figura </w:t>
      </w:r>
      <w:fldSimple w:instr=" SEQ Figura \* ARABIC ">
        <w:ins w:id="219" w:author="sion" w:date="2013-09-19T10:13:00Z">
          <w:r w:rsidR="00845AAC">
            <w:rPr>
              <w:noProof/>
            </w:rPr>
            <w:t>12</w:t>
          </w:r>
        </w:ins>
        <w:del w:id="220" w:author="sion" w:date="2013-09-18T17:42:00Z">
          <w:r w:rsidR="00291AF8" w:rsidDel="00291AF8">
            <w:rPr>
              <w:noProof/>
            </w:rPr>
            <w:delText>11</w:delText>
          </w:r>
        </w:del>
      </w:fldSimple>
      <w:bookmarkEnd w:id="218"/>
      <w:r w:rsidRPr="00C6677F">
        <w:t xml:space="preserve">. </w:t>
      </w:r>
      <w:r w:rsidR="005B7A32">
        <w:t>Pantalla de manteniment de permiso</w:t>
      </w:r>
      <w:r w:rsidRPr="00C6677F">
        <w:t>s de l'entorn.</w:t>
      </w:r>
    </w:p>
    <w:p w:rsidR="00891A9D" w:rsidRDefault="005B7A32" w:rsidP="00891A9D">
      <w:r>
        <w:t>Les dades a emplenar per a afegir un nou permís son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5B7A32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5B7A32" w:rsidRPr="00C6677F" w:rsidRDefault="005B7A32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5B7A32" w:rsidRPr="00C6677F" w:rsidRDefault="005B7A32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5B7A32" w:rsidRPr="00C6677F" w:rsidRDefault="005B7A32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5B7A32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Usuari/Rol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 l’usuari o rol al que volem donar permisos</w:t>
            </w:r>
          </w:p>
        </w:tc>
      </w:tr>
      <w:tr w:rsidR="005B7A32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Permisos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5B7A32" w:rsidRPr="00C6677F" w:rsidRDefault="005B7A32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5B7A32" w:rsidRPr="00C6677F" w:rsidRDefault="005B7A32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Seleccionar els permisos que volem donar</w:t>
            </w:r>
          </w:p>
        </w:tc>
      </w:tr>
      <w:tr w:rsidR="005B7A32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lastRenderedPageBreak/>
              <w:t>És usuari?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B7A32" w:rsidRPr="00C6677F" w:rsidRDefault="005B7A32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Si està actiu vol dir que el codi introduït és d’un usuari. Si esta desactivat vol dir que el codi introduït és d’un rol.</w:t>
            </w:r>
          </w:p>
        </w:tc>
      </w:tr>
    </w:tbl>
    <w:p w:rsidR="00891A9D" w:rsidRDefault="00891A9D" w:rsidP="00B7677C"/>
    <w:p w:rsidR="00B7677C" w:rsidRDefault="00B7677C" w:rsidP="00B7677C">
      <w:r>
        <w:t>El significat de cada un dels permisos és el següent: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r>
        <w:t>READ: Permís per a accedir a l’entorn.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r>
        <w:t>DESIGN: Permís per a accedir a les opcions de disseny de l’entorn.</w:t>
      </w:r>
    </w:p>
    <w:p w:rsidR="00B7677C" w:rsidRDefault="00B7677C" w:rsidP="00B7677C">
      <w:pPr>
        <w:pStyle w:val="Prrafodelista"/>
        <w:numPr>
          <w:ilvl w:val="0"/>
          <w:numId w:val="27"/>
        </w:numPr>
      </w:pPr>
      <w:r>
        <w:t>ORGANIZATION: Permís per a gestionar l’organigrama de l’entorn.</w:t>
      </w:r>
    </w:p>
    <w:p w:rsidR="00B7677C" w:rsidRDefault="00B7677C" w:rsidP="00B7677C">
      <w:pPr>
        <w:pStyle w:val="Prrafodelista"/>
        <w:numPr>
          <w:ilvl w:val="0"/>
          <w:numId w:val="27"/>
        </w:numPr>
        <w:rPr>
          <w:ins w:id="221" w:author="sion" w:date="2013-09-19T09:18:00Z"/>
        </w:rPr>
      </w:pPr>
      <w:r>
        <w:t>ADMINISTRATOR: Permís que engloba tots els anteriors.</w:t>
      </w:r>
    </w:p>
    <w:p w:rsidR="00000000" w:rsidRDefault="00260F77">
      <w:pPr>
        <w:pStyle w:val="Prrafodelista"/>
        <w:pPrChange w:id="222" w:author="sion" w:date="2013-09-19T09:18:00Z">
          <w:pPr>
            <w:pStyle w:val="Prrafodelista"/>
            <w:numPr>
              <w:numId w:val="27"/>
            </w:numPr>
            <w:ind w:hanging="360"/>
          </w:pPr>
        </w:pPrChange>
      </w:pPr>
    </w:p>
    <w:p w:rsidR="0098630C" w:rsidRPr="00C6677F" w:rsidRDefault="0098630C" w:rsidP="00986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 w:rsidRPr="00C6677F">
        <w:t>En el cas que es vulguin emprar els rols HEL_USER i HEL_ADMIN per a configurar els permisos d’un entorn s’ha de tenir en compte que els noms del rol a emprar hauran de ser ROLE_USER i ROLE_ADMIN respectivament. Això és degut a que HEL_USER i HEL_ADMIN no són realment els noms dels rols que empra internament l’aplicació i només s’empren per a definir la seguretat a dins el descriptor de l’aplicació.</w:t>
      </w:r>
    </w:p>
    <w:p w:rsidR="00055BE9" w:rsidRDefault="00055BE9">
      <w:r>
        <w:br w:type="page"/>
      </w:r>
    </w:p>
    <w:p w:rsidR="00BF6573" w:rsidRDefault="00BF6573" w:rsidP="00684CF3">
      <w:pPr>
        <w:pStyle w:val="Ttulo1"/>
      </w:pPr>
      <w:bookmarkStart w:id="223" w:name="_Toc367352037"/>
      <w:r w:rsidRPr="00C6677F">
        <w:lastRenderedPageBreak/>
        <w:t>Festius</w:t>
      </w:r>
      <w:bookmarkEnd w:id="223"/>
    </w:p>
    <w:p w:rsidR="0070511F" w:rsidRDefault="0070511F" w:rsidP="00B7677C">
      <w:r>
        <w:t xml:space="preserve">Una de les característiques de l’aplicació és la capacitat per a controlar els diversos terminis relatius a la tramitació dels expedients. Per a calcular la data de venciment dels terminis expressats en dies laborables és necessari conèixer </w:t>
      </w:r>
      <w:del w:id="224" w:author="sion" w:date="2013-09-19T09:21:00Z">
        <w:r w:rsidDel="002D7273">
          <w:delText>els dies laborables</w:delText>
        </w:r>
      </w:del>
      <w:ins w:id="225" w:author="sion" w:date="2013-09-19T09:21:00Z">
        <w:r w:rsidR="002D7273">
          <w:t>quins són aquests</w:t>
        </w:r>
      </w:ins>
      <w:r>
        <w:t xml:space="preserve"> per a l’any en curs. </w:t>
      </w:r>
    </w:p>
    <w:p w:rsidR="00CB7CC8" w:rsidRPr="00C6677F" w:rsidRDefault="0070511F" w:rsidP="0070511F">
      <w:r>
        <w:t>Aquesta informació es pot gestionar a l’aplicació mitjançant una opció de menú “Configuració → Festius” (v</w:t>
      </w:r>
      <w:r w:rsidR="00CB7CC8" w:rsidRPr="00C6677F">
        <w:t>eure</w:t>
      </w:r>
      <w:r>
        <w:t xml:space="preserve"> </w:t>
      </w:r>
      <w:r w:rsidR="00980AB5">
        <w:fldChar w:fldCharType="begin"/>
      </w:r>
      <w:r>
        <w:instrText xml:space="preserve"> REF _Ref320113056 \h </w:instrText>
      </w:r>
      <w:r w:rsidR="00980AB5">
        <w:fldChar w:fldCharType="separate"/>
      </w:r>
      <w:ins w:id="226" w:author="sion" w:date="2013-09-19T09:22:00Z">
        <w:r w:rsidR="002D7273">
          <w:t xml:space="preserve">Figura </w:t>
        </w:r>
        <w:r w:rsidR="002D7273">
          <w:rPr>
            <w:noProof/>
          </w:rPr>
          <w:t>13</w:t>
        </w:r>
      </w:ins>
      <w:del w:id="227" w:author="sion" w:date="2013-09-19T09:22:00Z">
        <w:r w:rsidDel="002D7273">
          <w:delText xml:space="preserve">Figura </w:delText>
        </w:r>
        <w:r w:rsidDel="002D7273">
          <w:rPr>
            <w:noProof/>
          </w:rPr>
          <w:delText>12</w:delText>
        </w:r>
      </w:del>
      <w:r w:rsidR="00980AB5">
        <w:fldChar w:fldCharType="end"/>
      </w:r>
      <w:r w:rsidR="00CB7CC8" w:rsidRPr="00C6677F">
        <w:t>)</w:t>
      </w:r>
      <w:r>
        <w:t xml:space="preserve"> </w:t>
      </w:r>
      <w:r w:rsidR="00CB7CC8" w:rsidRPr="00C6677F">
        <w:t>.</w:t>
      </w:r>
    </w:p>
    <w:p w:rsidR="0070511F" w:rsidRDefault="00980AB5" w:rsidP="0070511F">
      <w:pPr>
        <w:keepNext/>
        <w:jc w:val="center"/>
      </w:pPr>
      <w:r w:rsidRPr="00980AB5">
        <w:rPr>
          <w:noProof/>
          <w:lang w:val="es-ES" w:eastAsia="es-ES"/>
        </w:rPr>
        <w:pict>
          <v:rect id="_x0000_s1058" style="position:absolute;left:0;text-align:left;margin-left:164.7pt;margin-top:100.05pt;width:96.75pt;height:24pt;z-index:251681792" filled="f" fillcolor="white [3201]" strokecolor="#c0504d [3205]" strokeweight="1pt">
            <v:stroke dashstyle="dash"/>
            <v:shadow color="#868686"/>
          </v:rect>
        </w:pict>
      </w:r>
      <w:r w:rsidR="0070511F" w:rsidRPr="0070511F">
        <w:rPr>
          <w:noProof/>
          <w:lang w:eastAsia="ca-ES"/>
        </w:rPr>
        <w:drawing>
          <wp:inline distT="0" distB="0" distL="0" distR="0">
            <wp:extent cx="1276350" cy="1666875"/>
            <wp:effectExtent l="190500" t="152400" r="171450" b="142875"/>
            <wp:docPr id="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6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7CC8" w:rsidRPr="00C6677F" w:rsidRDefault="0070511F" w:rsidP="0070511F">
      <w:pPr>
        <w:pStyle w:val="Epgrafe"/>
      </w:pPr>
      <w:bookmarkStart w:id="228" w:name="_Ref320113056"/>
      <w:r>
        <w:t xml:space="preserve">Figura </w:t>
      </w:r>
      <w:fldSimple w:instr=" SEQ Figura \* ARABIC ">
        <w:ins w:id="229" w:author="sion" w:date="2013-09-19T10:13:00Z">
          <w:r w:rsidR="00845AAC">
            <w:rPr>
              <w:noProof/>
            </w:rPr>
            <w:t>13</w:t>
          </w:r>
        </w:ins>
        <w:del w:id="230" w:author="sion" w:date="2013-09-18T17:42:00Z">
          <w:r w:rsidR="00291AF8" w:rsidDel="00291AF8">
            <w:rPr>
              <w:noProof/>
            </w:rPr>
            <w:delText>12</w:delText>
          </w:r>
        </w:del>
      </w:fldSimple>
      <w:bookmarkEnd w:id="228"/>
      <w:r>
        <w:t>. Opció de menú de configuració de dies festius.</w:t>
      </w:r>
    </w:p>
    <w:p w:rsidR="00CB7CC8" w:rsidRDefault="00464D93" w:rsidP="004E67A1">
      <w:pPr>
        <w:jc w:val="both"/>
      </w:pPr>
      <w:r>
        <w:t xml:space="preserve">Al fer clic a damunt la opció del menú apareixerà una pantalla amb el calendari per l’any actual (veure </w:t>
      </w:r>
      <w:r w:rsidR="00980AB5">
        <w:fldChar w:fldCharType="begin"/>
      </w:r>
      <w:r>
        <w:instrText xml:space="preserve"> REF _Ref320115011 \h </w:instrText>
      </w:r>
      <w:r w:rsidR="00980AB5">
        <w:fldChar w:fldCharType="separate"/>
      </w:r>
      <w:ins w:id="231" w:author="sion" w:date="2013-09-19T09:23:00Z">
        <w:r w:rsidR="002D7273">
          <w:t xml:space="preserve">Figura </w:t>
        </w:r>
        <w:r w:rsidR="002D7273">
          <w:rPr>
            <w:noProof/>
          </w:rPr>
          <w:t>14</w:t>
        </w:r>
      </w:ins>
      <w:del w:id="232" w:author="sion" w:date="2013-09-19T09:23:00Z">
        <w:r w:rsidDel="002D7273">
          <w:delText xml:space="preserve">Figura </w:delText>
        </w:r>
        <w:r w:rsidDel="002D7273">
          <w:rPr>
            <w:noProof/>
          </w:rPr>
          <w:delText>13</w:delText>
        </w:r>
      </w:del>
      <w:r w:rsidR="00980AB5">
        <w:fldChar w:fldCharType="end"/>
      </w:r>
      <w:r>
        <w:t>). En aquesta pantalla podeu fer clic sobre qualsevol dia de l’any per a marcar-lo com a dia festiu</w:t>
      </w:r>
      <w:ins w:id="233" w:author="sion" w:date="2013-09-19T09:24:00Z">
        <w:r w:rsidR="002D7273">
          <w:t>, de manera que es mostrarà amb un altre color</w:t>
        </w:r>
      </w:ins>
      <w:r>
        <w:t>. Per a desmarcar un dia festiu basta tornar a fer clic a damunt.</w:t>
      </w:r>
      <w:r w:rsidR="00CB7CC8" w:rsidRPr="003B77E9">
        <w:t xml:space="preserve"> </w:t>
      </w:r>
    </w:p>
    <w:p w:rsidR="002D7273" w:rsidRDefault="00464D93" w:rsidP="004E67A1">
      <w:pPr>
        <w:jc w:val="both"/>
        <w:rPr>
          <w:ins w:id="234" w:author="sion" w:date="2013-09-19T09:25:00Z"/>
          <w:noProof/>
          <w:lang w:eastAsia="ca-ES"/>
        </w:rPr>
      </w:pPr>
      <w:r>
        <w:t>Si es vol configurar el dies festius per una altre any s’ha de seleccionar l’any desitjat al desplegable que indica l’any seleccionat.</w:t>
      </w:r>
      <w:ins w:id="235" w:author="sion" w:date="2013-09-19T09:25:00Z">
        <w:r w:rsidR="002D7273" w:rsidRPr="002D7273">
          <w:rPr>
            <w:noProof/>
            <w:lang w:eastAsia="ca-ES"/>
          </w:rPr>
          <w:t xml:space="preserve"> </w:t>
        </w:r>
      </w:ins>
    </w:p>
    <w:p w:rsidR="00000000" w:rsidRDefault="002D7273">
      <w:pPr>
        <w:pStyle w:val="Epgrafe"/>
        <w:rPr>
          <w:del w:id="236" w:author="sion" w:date="2013-09-19T09:26:00Z"/>
        </w:rPr>
        <w:pPrChange w:id="237" w:author="sion" w:date="2013-09-19T09:26:00Z">
          <w:pPr>
            <w:jc w:val="both"/>
          </w:pPr>
        </w:pPrChange>
      </w:pPr>
      <w:moveToRangeStart w:id="238" w:author="sion" w:date="2013-09-19T09:26:00Z" w:name="move367346069"/>
      <w:r w:rsidRPr="002D7273">
        <w:rPr>
          <w:bCs w:val="0"/>
          <w:i w:val="0"/>
          <w:noProof/>
          <w:lang w:eastAsia="ca-ES"/>
        </w:rPr>
        <w:lastRenderedPageBreak/>
        <w:drawing>
          <wp:inline distT="0" distB="0" distL="0" distR="0">
            <wp:extent cx="5400040" cy="2734174"/>
            <wp:effectExtent l="190500" t="152400" r="162560" b="142376"/>
            <wp:docPr id="33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b="13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41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moveToRangeEnd w:id="238"/>
      <w:ins w:id="239" w:author="sion" w:date="2013-09-19T09:26:00Z">
        <w:r>
          <w:t xml:space="preserve">Figura </w:t>
        </w:r>
        <w:r w:rsidR="00980AB5">
          <w:rPr>
            <w:bCs w:val="0"/>
            <w:i w:val="0"/>
          </w:rPr>
          <w:fldChar w:fldCharType="begin"/>
        </w:r>
        <w:r>
          <w:instrText xml:space="preserve"> SEQ Figura \* ARABIC </w:instrText>
        </w:r>
        <w:r w:rsidR="00980AB5">
          <w:rPr>
            <w:bCs w:val="0"/>
            <w:i w:val="0"/>
          </w:rPr>
          <w:fldChar w:fldCharType="separate"/>
        </w:r>
      </w:ins>
      <w:ins w:id="240" w:author="sion" w:date="2013-09-19T10:13:00Z">
        <w:r w:rsidR="00845AAC">
          <w:rPr>
            <w:noProof/>
          </w:rPr>
          <w:t>14</w:t>
        </w:r>
      </w:ins>
      <w:ins w:id="241" w:author="sion" w:date="2013-09-19T09:26:00Z">
        <w:r w:rsidR="00980AB5">
          <w:rPr>
            <w:bCs w:val="0"/>
            <w:i w:val="0"/>
          </w:rPr>
          <w:fldChar w:fldCharType="end"/>
        </w:r>
        <w:r>
          <w:t>. Pantalla de gestió del calendari de festius.</w:t>
        </w:r>
      </w:ins>
    </w:p>
    <w:p w:rsidR="00000000" w:rsidRDefault="00260F77">
      <w:pPr>
        <w:pStyle w:val="Epgrafe"/>
        <w:pPrChange w:id="242" w:author="sion" w:date="2013-09-19T09:26:00Z">
          <w:pPr>
            <w:keepNext/>
            <w:jc w:val="center"/>
          </w:pPr>
        </w:pPrChange>
      </w:pPr>
      <w:moveFromRangeStart w:id="243" w:author="sion" w:date="2013-09-19T09:26:00Z" w:name="move367346069"/>
      <w:moveFrom w:id="244" w:author="sion" w:date="2013-09-19T09:26:00Z">
        <w:r>
          <w:rPr>
            <w:noProof/>
            <w:lang w:eastAsia="ca-ES"/>
          </w:rPr>
          <w:drawing>
            <wp:inline distT="0" distB="0" distL="0" distR="0">
              <wp:extent cx="5400040" cy="2857636"/>
              <wp:effectExtent l="190500" t="152400" r="162560" b="133214"/>
              <wp:docPr id="61" name="Imagen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1"/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rcRect b="916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2857636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moveFrom>
      <w:moveFromRangeEnd w:id="243"/>
    </w:p>
    <w:p w:rsidR="003074E0" w:rsidDel="002D7273" w:rsidRDefault="003B77E9" w:rsidP="003B77E9">
      <w:pPr>
        <w:pStyle w:val="Epgrafe"/>
        <w:rPr>
          <w:del w:id="245" w:author="sion" w:date="2013-09-19T09:26:00Z"/>
        </w:rPr>
      </w:pPr>
      <w:bookmarkStart w:id="246" w:name="_Ref320115011"/>
      <w:del w:id="247" w:author="sion" w:date="2013-09-19T09:26:00Z">
        <w:r w:rsidDel="002D7273">
          <w:delText xml:space="preserve">Figura </w:delText>
        </w:r>
        <w:r w:rsidR="00980AB5" w:rsidDel="002D7273">
          <w:rPr>
            <w:bCs w:val="0"/>
            <w:i w:val="0"/>
          </w:rPr>
          <w:fldChar w:fldCharType="begin"/>
        </w:r>
        <w:r w:rsidR="00BC5E98" w:rsidDel="002D7273">
          <w:delInstrText xml:space="preserve"> SEQ Figura \* ARABIC </w:delInstrText>
        </w:r>
        <w:r w:rsidR="00980AB5" w:rsidDel="002D7273">
          <w:rPr>
            <w:bCs w:val="0"/>
            <w:i w:val="0"/>
          </w:rPr>
          <w:fldChar w:fldCharType="separate"/>
        </w:r>
      </w:del>
      <w:del w:id="248" w:author="sion" w:date="2013-09-18T17:42:00Z">
        <w:r w:rsidR="00291AF8" w:rsidDel="00291AF8">
          <w:rPr>
            <w:noProof/>
          </w:rPr>
          <w:delText>13</w:delText>
        </w:r>
      </w:del>
      <w:del w:id="249" w:author="sion" w:date="2013-09-19T09:26:00Z">
        <w:r w:rsidR="00980AB5" w:rsidDel="002D7273">
          <w:rPr>
            <w:bCs w:val="0"/>
            <w:i w:val="0"/>
          </w:rPr>
          <w:fldChar w:fldCharType="end"/>
        </w:r>
        <w:bookmarkEnd w:id="246"/>
        <w:r w:rsidDel="002D7273">
          <w:delText>. Pantalla de gestió del calendari de festius.</w:delText>
        </w:r>
      </w:del>
    </w:p>
    <w:p w:rsidR="003074E0" w:rsidDel="002D7273" w:rsidRDefault="003074E0" w:rsidP="003074E0">
      <w:pPr>
        <w:rPr>
          <w:del w:id="250" w:author="sion" w:date="2013-09-19T09:26:00Z"/>
          <w:color w:val="000000" w:themeColor="text1"/>
          <w:szCs w:val="18"/>
        </w:rPr>
      </w:pPr>
      <w:del w:id="251" w:author="sion" w:date="2013-09-19T09:26:00Z">
        <w:r w:rsidDel="002D7273">
          <w:br w:type="page"/>
        </w:r>
      </w:del>
    </w:p>
    <w:p w:rsidR="004A440C" w:rsidRPr="00C6677F" w:rsidRDefault="004A440C" w:rsidP="00684CF3">
      <w:pPr>
        <w:pStyle w:val="Ttulo1"/>
      </w:pPr>
      <w:bookmarkStart w:id="252" w:name="_Toc367352038"/>
      <w:r w:rsidRPr="00C6677F">
        <w:lastRenderedPageBreak/>
        <w:t>Reassignacions</w:t>
      </w:r>
      <w:bookmarkEnd w:id="252"/>
    </w:p>
    <w:p w:rsidR="004A440C" w:rsidRPr="00C6677F" w:rsidRDefault="004A440C" w:rsidP="004A440C">
      <w:pPr>
        <w:jc w:val="both"/>
      </w:pPr>
      <w:r w:rsidRPr="00C6677F">
        <w:t>Aquesta opció ens permet redirigir les tasques d’un usuari entre dues dates</w:t>
      </w:r>
      <w:ins w:id="253" w:author="sion" w:date="2013-09-19T09:27:00Z">
        <w:r w:rsidR="002D7273">
          <w:t>, de manera que durant el període definit, qualsevol tasca que vagi dirigida a l</w:t>
        </w:r>
      </w:ins>
      <w:ins w:id="254" w:author="sion" w:date="2013-09-19T09:28:00Z">
        <w:r w:rsidR="002D7273">
          <w:t>’usuari origen, sigui automàticament redirigida a l’usuari destí</w:t>
        </w:r>
      </w:ins>
      <w:r w:rsidRPr="00C6677F">
        <w:t>. Per a configurar les reassignacions s’ha d’anar a l’opció de menú “Configuració → Reassignacions” (Veure</w:t>
      </w:r>
      <w:del w:id="255" w:author="sion" w:date="2013-09-19T09:30:00Z">
        <w:r w:rsidRPr="00C6677F" w:rsidDel="002D7273">
          <w:delText xml:space="preserve"> </w:delText>
        </w:r>
        <w:r w:rsidR="00980AB5" w:rsidRPr="00C6677F" w:rsidDel="002D7273">
          <w:fldChar w:fldCharType="begin"/>
        </w:r>
        <w:r w:rsidRPr="00C6677F" w:rsidDel="002D7273">
          <w:delInstrText xml:space="preserve"> REF _Ref273092376 \h </w:delInstrText>
        </w:r>
        <w:r w:rsidR="00980AB5" w:rsidRPr="00C6677F" w:rsidDel="002D7273">
          <w:fldChar w:fldCharType="separate"/>
        </w:r>
        <w:r w:rsidR="00830245" w:rsidRPr="00C6677F" w:rsidDel="002D7273">
          <w:delText xml:space="preserve">Figura </w:delText>
        </w:r>
        <w:r w:rsidR="00830245" w:rsidRPr="00C6677F" w:rsidDel="002D7273">
          <w:rPr>
            <w:noProof/>
          </w:rPr>
          <w:delText>17</w:delText>
        </w:r>
        <w:r w:rsidR="00980AB5" w:rsidRPr="00C6677F" w:rsidDel="002D7273">
          <w:fldChar w:fldCharType="end"/>
        </w:r>
      </w:del>
      <w:ins w:id="256" w:author="sion" w:date="2013-09-19T09:30:00Z">
        <w:r w:rsidR="002D7273">
          <w:t xml:space="preserve"> </w:t>
        </w:r>
      </w:ins>
      <w:ins w:id="257" w:author="sion" w:date="2013-09-19T09:33:00Z">
        <w:r w:rsidR="0001445B">
          <w:t>Figura 15</w:t>
        </w:r>
      </w:ins>
      <w:r w:rsidRPr="00C6677F">
        <w:t>).</w:t>
      </w:r>
    </w:p>
    <w:p w:rsidR="00476F3E" w:rsidRDefault="00980AB5" w:rsidP="00476F3E">
      <w:pPr>
        <w:keepNext/>
        <w:jc w:val="center"/>
      </w:pPr>
      <w:r w:rsidRPr="00980AB5">
        <w:rPr>
          <w:noProof/>
          <w:lang w:val="es-ES" w:eastAsia="es-ES"/>
        </w:rPr>
        <w:pict>
          <v:rect id="_x0000_s1059" style="position:absolute;left:0;text-align:left;margin-left:166.2pt;margin-top:106.4pt;width:96.75pt;height:24pt;z-index:251682816" filled="f" fillcolor="white [3201]" strokecolor="#c0504d [3205]" strokeweight="1pt">
            <v:stroke dashstyle="dash"/>
            <v:shadow color="#868686"/>
          </v:rect>
        </w:pict>
      </w:r>
      <w:r w:rsidR="004A440C" w:rsidRPr="00C6677F">
        <w:rPr>
          <w:noProof/>
          <w:lang w:eastAsia="es-ES"/>
        </w:rPr>
        <w:t xml:space="preserve"> </w:t>
      </w:r>
      <w:r w:rsidR="004A440C" w:rsidRPr="00C6677F">
        <w:rPr>
          <w:noProof/>
          <w:lang w:eastAsia="ca-ES"/>
        </w:rPr>
        <w:drawing>
          <wp:inline distT="0" distB="0" distL="0" distR="0">
            <wp:extent cx="1276350" cy="1485900"/>
            <wp:effectExtent l="190500" t="152400" r="171450" b="133350"/>
            <wp:docPr id="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440C" w:rsidRPr="00C6677F" w:rsidRDefault="00476F3E" w:rsidP="00476F3E">
      <w:pPr>
        <w:pStyle w:val="Epgrafe"/>
      </w:pPr>
      <w:r>
        <w:t xml:space="preserve">Figura </w:t>
      </w:r>
      <w:fldSimple w:instr=" SEQ Figura \* ARABIC ">
        <w:ins w:id="258" w:author="sion" w:date="2013-09-18T17:42:00Z">
          <w:r w:rsidR="00291AF8">
            <w:rPr>
              <w:noProof/>
            </w:rPr>
            <w:t>15</w:t>
          </w:r>
        </w:ins>
        <w:del w:id="259" w:author="sion" w:date="2013-09-18T17:42:00Z">
          <w:r w:rsidR="00291AF8" w:rsidDel="00291AF8">
            <w:rPr>
              <w:noProof/>
            </w:rPr>
            <w:delText>14</w:delText>
          </w:r>
        </w:del>
      </w:fldSimple>
      <w:r>
        <w:t>.Opció de menú de configuració de reassignacions.</w:t>
      </w:r>
    </w:p>
    <w:p w:rsidR="004A440C" w:rsidRPr="00C6677F" w:rsidRDefault="004A440C" w:rsidP="004A440C">
      <w:r w:rsidRPr="00C6677F">
        <w:t>Una vegada a dins es veurà un llistat amb les reassignacions donades d’alta fins a aquest moment</w:t>
      </w:r>
      <w:r w:rsidR="00997414" w:rsidRPr="00C6677F">
        <w:t>. En aquesta pantalla tenim la possibilitat de crear una nova reassignació, modificar-ne una d’existent o eliminar-ne una</w:t>
      </w:r>
      <w:r w:rsidRPr="00C6677F">
        <w:t xml:space="preserve"> (Veure</w:t>
      </w:r>
      <w:del w:id="260" w:author="sion" w:date="2013-09-19T09:30:00Z">
        <w:r w:rsidRPr="00C6677F" w:rsidDel="0001445B">
          <w:delText xml:space="preserve"> </w:delText>
        </w:r>
        <w:r w:rsidR="00980AB5" w:rsidRPr="00C6677F" w:rsidDel="0001445B">
          <w:fldChar w:fldCharType="begin"/>
        </w:r>
        <w:r w:rsidR="004179F6" w:rsidRPr="00C6677F" w:rsidDel="0001445B">
          <w:delInstrText xml:space="preserve"> REF _Ref273092483 \h </w:delInstrText>
        </w:r>
        <w:r w:rsidR="00980AB5" w:rsidRPr="00C6677F" w:rsidDel="0001445B">
          <w:fldChar w:fldCharType="separate"/>
        </w:r>
        <w:r w:rsidR="00830245" w:rsidRPr="00C6677F" w:rsidDel="0001445B">
          <w:delText xml:space="preserve">Figura </w:delText>
        </w:r>
        <w:r w:rsidR="00830245" w:rsidRPr="00C6677F" w:rsidDel="0001445B">
          <w:rPr>
            <w:noProof/>
          </w:rPr>
          <w:delText>18</w:delText>
        </w:r>
        <w:r w:rsidR="00980AB5" w:rsidRPr="00C6677F" w:rsidDel="0001445B">
          <w:fldChar w:fldCharType="end"/>
        </w:r>
      </w:del>
      <w:ins w:id="261" w:author="sion" w:date="2013-09-19T09:30:00Z">
        <w:r w:rsidR="0001445B">
          <w:t xml:space="preserve"> </w:t>
        </w:r>
      </w:ins>
      <w:ins w:id="262" w:author="sion" w:date="2013-09-19T09:31:00Z">
        <w:r w:rsidR="00980AB5">
          <w:fldChar w:fldCharType="begin"/>
        </w:r>
        <w:r w:rsidR="0001445B">
          <w:instrText xml:space="preserve"> REF _Ref367346395 \h </w:instrText>
        </w:r>
      </w:ins>
      <w:r w:rsidR="00980AB5">
        <w:fldChar w:fldCharType="separate"/>
      </w:r>
      <w:ins w:id="263" w:author="sion" w:date="2013-09-19T09:31:00Z">
        <w:r w:rsidR="0001445B">
          <w:t xml:space="preserve">Figura </w:t>
        </w:r>
        <w:r w:rsidR="0001445B">
          <w:rPr>
            <w:noProof/>
          </w:rPr>
          <w:t>16</w:t>
        </w:r>
        <w:r w:rsidR="00980AB5">
          <w:fldChar w:fldCharType="end"/>
        </w:r>
      </w:ins>
      <w:r w:rsidRPr="00C6677F">
        <w:t>).</w:t>
      </w:r>
    </w:p>
    <w:p w:rsidR="00476F3E" w:rsidRDefault="004179F6" w:rsidP="00476F3E">
      <w:pPr>
        <w:keepNext/>
        <w:jc w:val="center"/>
      </w:pPr>
      <w:r w:rsidRPr="00C6677F">
        <w:rPr>
          <w:noProof/>
          <w:lang w:eastAsia="ca-ES"/>
        </w:rPr>
        <w:drawing>
          <wp:inline distT="0" distB="0" distL="0" distR="0">
            <wp:extent cx="5400040" cy="1034897"/>
            <wp:effectExtent l="190500" t="152400" r="162560" b="127153"/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8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440C" w:rsidRPr="00C6677F" w:rsidRDefault="00476F3E" w:rsidP="00476F3E">
      <w:pPr>
        <w:pStyle w:val="Epgrafe"/>
      </w:pPr>
      <w:bookmarkStart w:id="264" w:name="_Ref367346395"/>
      <w:bookmarkStart w:id="265" w:name="_Ref367346386"/>
      <w:r>
        <w:t xml:space="preserve">Figura </w:t>
      </w:r>
      <w:fldSimple w:instr=" SEQ Figura \* ARABIC ">
        <w:ins w:id="266" w:author="sion" w:date="2013-09-18T17:42:00Z">
          <w:r w:rsidR="00291AF8">
            <w:rPr>
              <w:noProof/>
            </w:rPr>
            <w:t>16</w:t>
          </w:r>
        </w:ins>
        <w:del w:id="267" w:author="sion" w:date="2013-09-18T17:42:00Z">
          <w:r w:rsidR="00291AF8" w:rsidDel="00291AF8">
            <w:rPr>
              <w:noProof/>
            </w:rPr>
            <w:delText>15</w:delText>
          </w:r>
        </w:del>
      </w:fldSimple>
      <w:bookmarkEnd w:id="264"/>
      <w:r>
        <w:t>. Llistat de reassignacions</w:t>
      </w:r>
      <w:bookmarkEnd w:id="265"/>
    </w:p>
    <w:p w:rsidR="004A440C" w:rsidRPr="00C6677F" w:rsidRDefault="008D2B1A" w:rsidP="004A440C">
      <w:pPr>
        <w:jc w:val="both"/>
      </w:pPr>
      <w:r w:rsidRPr="00C6677F">
        <w:t xml:space="preserve">Per a inserir una nova reassignació hem de fer clic damunt el botó “Nova reassignació” i per modificar-ne una hem de fer clic damunt l’usuari </w:t>
      </w:r>
      <w:r w:rsidR="00476F3E" w:rsidRPr="00C6677F">
        <w:t>origen</w:t>
      </w:r>
      <w:r w:rsidRPr="00C6677F">
        <w:t xml:space="preserve">. En qualsevol d’ambdós casos, ens sortirà un formulari que haurem d’emplenar (Veure </w:t>
      </w:r>
      <w:ins w:id="268" w:author="sion" w:date="2013-09-19T09:31:00Z">
        <w:r w:rsidR="00980AB5">
          <w:fldChar w:fldCharType="begin"/>
        </w:r>
        <w:r w:rsidR="0001445B">
          <w:instrText xml:space="preserve"> REF _Ref273092483 \h </w:instrText>
        </w:r>
      </w:ins>
      <w:r w:rsidR="00980AB5">
        <w:fldChar w:fldCharType="separate"/>
      </w:r>
      <w:ins w:id="269" w:author="sion" w:date="2013-09-19T09:31:00Z">
        <w:r w:rsidR="0001445B" w:rsidRPr="00C6677F">
          <w:t xml:space="preserve">Figura </w:t>
        </w:r>
        <w:r w:rsidR="0001445B">
          <w:rPr>
            <w:noProof/>
          </w:rPr>
          <w:t>17</w:t>
        </w:r>
        <w:r w:rsidR="00980AB5">
          <w:fldChar w:fldCharType="end"/>
        </w:r>
      </w:ins>
      <w:r w:rsidR="00980AB5" w:rsidRPr="00C6677F">
        <w:fldChar w:fldCharType="begin"/>
      </w:r>
      <w:r w:rsidRPr="00C6677F">
        <w:instrText xml:space="preserve"> REF _Ref273092965 \h </w:instrText>
      </w:r>
      <w:r w:rsidR="00980AB5" w:rsidRPr="00C6677F">
        <w:fldChar w:fldCharType="separate"/>
      </w:r>
      <w:del w:id="270" w:author="sion" w:date="2013-09-19T09:31:00Z">
        <w:r w:rsidR="00830245" w:rsidRPr="00C6677F" w:rsidDel="0001445B">
          <w:delText xml:space="preserve">Figura </w:delText>
        </w:r>
        <w:r w:rsidR="00830245" w:rsidRPr="00C6677F" w:rsidDel="0001445B">
          <w:rPr>
            <w:noProof/>
          </w:rPr>
          <w:delText>19</w:delText>
        </w:r>
      </w:del>
      <w:r w:rsidR="00980AB5" w:rsidRPr="00C6677F">
        <w:fldChar w:fldCharType="end"/>
      </w:r>
      <w:r w:rsidRPr="00C6677F">
        <w:t>).</w:t>
      </w:r>
      <w:r w:rsidR="00996FC3" w:rsidRPr="00C6677F">
        <w:t xml:space="preserve"> </w:t>
      </w:r>
    </w:p>
    <w:p w:rsidR="004A440C" w:rsidRPr="00C6677F" w:rsidRDefault="008D2B1A" w:rsidP="004A440C">
      <w:pPr>
        <w:keepNext/>
        <w:jc w:val="center"/>
      </w:pPr>
      <w:r w:rsidRPr="00C6677F">
        <w:rPr>
          <w:noProof/>
          <w:lang w:eastAsia="ca-ES"/>
        </w:rPr>
        <w:lastRenderedPageBreak/>
        <w:drawing>
          <wp:inline distT="0" distB="0" distL="0" distR="0">
            <wp:extent cx="5400040" cy="1547135"/>
            <wp:effectExtent l="190500" t="152400" r="162560" b="1292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7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6F3E" w:rsidRPr="00C6677F" w:rsidRDefault="00476F3E" w:rsidP="00476F3E">
      <w:pPr>
        <w:pStyle w:val="Epgrafe"/>
      </w:pPr>
      <w:bookmarkStart w:id="271" w:name="_Ref273092483"/>
      <w:bookmarkStart w:id="272" w:name="_Ref273092965"/>
      <w:r w:rsidRPr="00C6677F">
        <w:t xml:space="preserve">Figura </w:t>
      </w:r>
      <w:fldSimple w:instr=" SEQ Figura \* ARABIC ">
        <w:ins w:id="273" w:author="sion" w:date="2013-09-18T17:42:00Z">
          <w:r w:rsidR="00291AF8">
            <w:rPr>
              <w:noProof/>
            </w:rPr>
            <w:t>17</w:t>
          </w:r>
        </w:ins>
        <w:del w:id="274" w:author="sion" w:date="2013-09-18T17:42:00Z">
          <w:r w:rsidR="00291AF8" w:rsidDel="00291AF8">
            <w:rPr>
              <w:noProof/>
            </w:rPr>
            <w:delText>16</w:delText>
          </w:r>
        </w:del>
      </w:fldSimple>
      <w:bookmarkEnd w:id="271"/>
      <w:r w:rsidRPr="00C6677F">
        <w:t xml:space="preserve">. </w:t>
      </w:r>
      <w:r>
        <w:t>Formulari de definició d’una reassignació.</w:t>
      </w:r>
    </w:p>
    <w:bookmarkEnd w:id="272"/>
    <w:p w:rsidR="004A440C" w:rsidRPr="00C6677F" w:rsidRDefault="004A440C" w:rsidP="004A440C">
      <w:r w:rsidRPr="00C6677F">
        <w:t>Els camps del formulari a emplenar són els següents: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Usuari d’origen</w:t>
      </w:r>
      <w:r w:rsidR="004A440C" w:rsidRPr="00C6677F">
        <w:t xml:space="preserve">: </w:t>
      </w:r>
      <w:r w:rsidR="00667192" w:rsidRPr="00C6677F">
        <w:t xml:space="preserve"> </w:t>
      </w:r>
      <w:r w:rsidRPr="00C6677F">
        <w:t>usuari d’origen per a la reassignació</w:t>
      </w:r>
      <w:r w:rsidR="004A440C" w:rsidRPr="00C6677F">
        <w:t>.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Usuari destí: usuari que serà el destinatari de les tasques</w:t>
      </w:r>
      <w:r w:rsidR="004A440C" w:rsidRPr="00C6677F">
        <w:t>.</w:t>
      </w:r>
    </w:p>
    <w:p w:rsidR="004A440C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Data d’inici</w:t>
      </w:r>
      <w:r w:rsidR="004A440C" w:rsidRPr="00C6677F">
        <w:t xml:space="preserve">: </w:t>
      </w:r>
      <w:r w:rsidRPr="00C6677F">
        <w:t>data d’inici de la vigència de la reassignació</w:t>
      </w:r>
      <w:r w:rsidR="004A440C" w:rsidRPr="00C6677F">
        <w:t>.</w:t>
      </w:r>
    </w:p>
    <w:p w:rsidR="00424A47" w:rsidRPr="00C6677F" w:rsidRDefault="008D2B1A" w:rsidP="004A440C">
      <w:pPr>
        <w:pStyle w:val="Prrafodelista"/>
        <w:numPr>
          <w:ilvl w:val="0"/>
          <w:numId w:val="24"/>
        </w:numPr>
      </w:pPr>
      <w:r w:rsidRPr="00C6677F">
        <w:t>Data fi</w:t>
      </w:r>
      <w:r w:rsidR="004A440C" w:rsidRPr="00C6677F">
        <w:t xml:space="preserve">: </w:t>
      </w:r>
      <w:r w:rsidRPr="00C6677F">
        <w:t>data de fi de la vigència de la reassignació</w:t>
      </w:r>
      <w:r w:rsidR="004A440C" w:rsidRPr="00C6677F">
        <w:t>.</w:t>
      </w:r>
    </w:p>
    <w:p w:rsidR="003074E0" w:rsidRDefault="00C51582" w:rsidP="00C51582">
      <w:r w:rsidRPr="00C6677F">
        <w:t xml:space="preserve">Per a esborrar una reassignació cal fer clic damunt la creu vermella (Veure </w:t>
      </w:r>
      <w:ins w:id="275" w:author="sion" w:date="2013-09-19T09:35:00Z">
        <w:r w:rsidR="00980AB5">
          <w:fldChar w:fldCharType="begin"/>
        </w:r>
        <w:r w:rsidR="0001445B">
          <w:instrText xml:space="preserve"> REF _Ref367346395 \h </w:instrText>
        </w:r>
      </w:ins>
      <w:r w:rsidR="00980AB5">
        <w:fldChar w:fldCharType="separate"/>
      </w:r>
      <w:ins w:id="276" w:author="sion" w:date="2013-09-19T09:35:00Z">
        <w:r w:rsidR="0001445B">
          <w:t xml:space="preserve">Figura </w:t>
        </w:r>
        <w:r w:rsidR="0001445B">
          <w:rPr>
            <w:noProof/>
          </w:rPr>
          <w:t>16</w:t>
        </w:r>
        <w:r w:rsidR="00980AB5">
          <w:fldChar w:fldCharType="end"/>
        </w:r>
      </w:ins>
      <w:r w:rsidR="00980AB5" w:rsidRPr="00C6677F">
        <w:fldChar w:fldCharType="begin"/>
      </w:r>
      <w:r w:rsidRPr="00C6677F">
        <w:instrText xml:space="preserve"> REF _Ref273092483 \h </w:instrText>
      </w:r>
      <w:r w:rsidR="00980AB5" w:rsidRPr="00C6677F">
        <w:fldChar w:fldCharType="separate"/>
      </w:r>
      <w:del w:id="277" w:author="sion" w:date="2013-09-19T09:34:00Z">
        <w:r w:rsidR="00830245" w:rsidRPr="00C6677F" w:rsidDel="0001445B">
          <w:delText xml:space="preserve">Figura </w:delText>
        </w:r>
        <w:r w:rsidR="00830245" w:rsidRPr="00C6677F" w:rsidDel="0001445B">
          <w:rPr>
            <w:noProof/>
          </w:rPr>
          <w:delText>18</w:delText>
        </w:r>
      </w:del>
      <w:r w:rsidR="00980AB5" w:rsidRPr="00C6677F">
        <w:fldChar w:fldCharType="end"/>
      </w:r>
      <w:r w:rsidRPr="00C6677F">
        <w:t>). Aleshores, Helium ens demanarà si estam segurs d’eliminar la reassignació (ja que és una acció irreversible). Si és així, premem en acceptar i s’esborrarà la reassignació.</w:t>
      </w:r>
    </w:p>
    <w:p w:rsidR="003074E0" w:rsidRDefault="003074E0">
      <w:r>
        <w:br w:type="page"/>
      </w:r>
    </w:p>
    <w:p w:rsidR="00F0556F" w:rsidRDefault="00F0556F" w:rsidP="00F0556F">
      <w:pPr>
        <w:pStyle w:val="Ttulo1"/>
      </w:pPr>
      <w:bookmarkStart w:id="278" w:name="_Toc367352039"/>
      <w:r>
        <w:lastRenderedPageBreak/>
        <w:t>Configuració de càrrecs i àrees de gestió interna</w:t>
      </w:r>
      <w:bookmarkEnd w:id="278"/>
    </w:p>
    <w:p w:rsidR="001567C0" w:rsidRDefault="001567C0" w:rsidP="001567C0">
      <w:r>
        <w:t xml:space="preserve">Es pot configurar l’aplicació Helium per a utilitzar les taules internes de jBPM </w:t>
      </w:r>
      <w:r w:rsidR="001A0605">
        <w:t xml:space="preserve">(JBPM_ID) </w:t>
      </w:r>
      <w:r>
        <w:t>com a font d’informació sobre les àrees i càrrecs.</w:t>
      </w:r>
      <w:r w:rsidR="001A0605">
        <w:t xml:space="preserve"> En aquest cas, però, la informació que proporcionen les taules JBPM_ID sobre àrees i càrrecs no és suficient per cobrir les necessitats de l’aplicació i es fa necessari gestionar aquesta informació des de dues noves opcions del menú de configuració.</w:t>
      </w:r>
    </w:p>
    <w:p w:rsidR="001567C0" w:rsidRPr="001567C0" w:rsidRDefault="001A0605" w:rsidP="001567C0">
      <w:r>
        <w:t xml:space="preserve">Per tant, si </w:t>
      </w:r>
      <w:r w:rsidR="001567C0">
        <w:t>la configuració de Helium indica que tant les àrees com els càrrecs es gestionen mitjançant les taules internes de jBPM (JBPM_ID) apareixeran dues noves opcions al menu de configuració</w:t>
      </w:r>
      <w:r w:rsidR="00DB0FF1">
        <w:t xml:space="preserve"> (veure </w:t>
      </w:r>
      <w:r w:rsidR="00980AB5">
        <w:fldChar w:fldCharType="begin"/>
      </w:r>
      <w:r w:rsidR="00DB0FF1">
        <w:instrText xml:space="preserve"> REF _Ref320256871 \h </w:instrText>
      </w:r>
      <w:r w:rsidR="00980AB5">
        <w:fldChar w:fldCharType="separate"/>
      </w:r>
      <w:ins w:id="279" w:author="sion" w:date="2013-09-19T09:50:00Z">
        <w:r w:rsidR="005F7F56">
          <w:t xml:space="preserve">Figura </w:t>
        </w:r>
        <w:r w:rsidR="005F7F56">
          <w:rPr>
            <w:noProof/>
          </w:rPr>
          <w:t>18</w:t>
        </w:r>
      </w:ins>
      <w:del w:id="280" w:author="sion" w:date="2013-09-19T09:50:00Z">
        <w:r w:rsidR="00DB0FF1" w:rsidDel="005F7F56">
          <w:delText xml:space="preserve">Figura </w:delText>
        </w:r>
        <w:r w:rsidR="00DB0FF1" w:rsidDel="005F7F56">
          <w:rPr>
            <w:noProof/>
          </w:rPr>
          <w:delText>17</w:delText>
        </w:r>
      </w:del>
      <w:r w:rsidR="00980AB5">
        <w:fldChar w:fldCharType="end"/>
      </w:r>
      <w:r w:rsidR="00DB0FF1">
        <w:t>)</w:t>
      </w:r>
      <w:r w:rsidR="001567C0">
        <w:t>.</w:t>
      </w:r>
    </w:p>
    <w:p w:rsidR="001A0605" w:rsidRDefault="00980AB5" w:rsidP="001A0605">
      <w:pPr>
        <w:keepNext/>
        <w:jc w:val="center"/>
      </w:pPr>
      <w:r w:rsidRPr="00980AB5">
        <w:rPr>
          <w:noProof/>
          <w:lang w:val="es-ES" w:eastAsia="es-ES"/>
        </w:rPr>
        <w:pict>
          <v:rect id="_x0000_s1060" style="position:absolute;left:0;text-align:left;margin-left:164.7pt;margin-top:92.7pt;width:96.75pt;height:40.5pt;z-index:251683840" filled="f" fillcolor="white [3201]" strokecolor="#c0504d [3205]" strokeweight="1pt">
            <v:stroke dashstyle="dash"/>
            <v:shadow color="#868686"/>
          </v:rect>
        </w:pict>
      </w:r>
      <w:r w:rsidR="00970583">
        <w:rPr>
          <w:noProof/>
          <w:lang w:eastAsia="ca-ES"/>
        </w:rPr>
        <w:drawing>
          <wp:inline distT="0" distB="0" distL="0" distR="0">
            <wp:extent cx="1276350" cy="2047875"/>
            <wp:effectExtent l="190500" t="152400" r="171450" b="14287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56F" w:rsidRDefault="001A0605" w:rsidP="001A0605">
      <w:pPr>
        <w:pStyle w:val="Epgrafe"/>
      </w:pPr>
      <w:bookmarkStart w:id="281" w:name="_Ref320256871"/>
      <w:r>
        <w:t xml:space="preserve">Figura </w:t>
      </w:r>
      <w:fldSimple w:instr=" SEQ Figura \* ARABIC ">
        <w:ins w:id="282" w:author="sion" w:date="2013-09-18T17:42:00Z">
          <w:r w:rsidR="00291AF8">
            <w:rPr>
              <w:noProof/>
            </w:rPr>
            <w:t>18</w:t>
          </w:r>
        </w:ins>
        <w:del w:id="283" w:author="sion" w:date="2013-09-18T17:42:00Z">
          <w:r w:rsidR="00291AF8" w:rsidDel="00291AF8">
            <w:rPr>
              <w:noProof/>
            </w:rPr>
            <w:delText>17</w:delText>
          </w:r>
        </w:del>
      </w:fldSimple>
      <w:bookmarkEnd w:id="281"/>
      <w:r>
        <w:t>. Opcions de menú per a gestionar la informació d’àrees i càrrecs.</w:t>
      </w:r>
    </w:p>
    <w:p w:rsidR="001E6339" w:rsidRDefault="001E6339" w:rsidP="001E6339">
      <w:pPr>
        <w:pStyle w:val="Ttulo2"/>
      </w:pPr>
      <w:bookmarkStart w:id="284" w:name="_Toc367352040"/>
      <w:r>
        <w:t>Gestió d’informació dels càrrecs</w:t>
      </w:r>
      <w:bookmarkEnd w:id="284"/>
    </w:p>
    <w:p w:rsidR="001E6339" w:rsidRPr="00C6677F" w:rsidRDefault="001E6339" w:rsidP="001E6339">
      <w:pPr>
        <w:jc w:val="both"/>
      </w:pPr>
      <w:r>
        <w:t>La informació de</w:t>
      </w:r>
      <w:del w:id="285" w:author="sion" w:date="2013-09-19T09:51:00Z">
        <w:r w:rsidDel="005F7F56">
          <w:delText xml:space="preserve"> </w:delText>
        </w:r>
      </w:del>
      <w:r>
        <w:t>l</w:t>
      </w:r>
      <w:del w:id="286" w:author="sion" w:date="2013-09-19T09:51:00Z">
        <w:r w:rsidDel="005F7F56">
          <w:delText>e</w:delText>
        </w:r>
      </w:del>
      <w:r>
        <w:t xml:space="preserve">s </w:t>
      </w:r>
      <w:del w:id="287" w:author="sion" w:date="2013-09-19T09:51:00Z">
        <w:r w:rsidDel="005F7F56">
          <w:delText>àrees</w:delText>
        </w:r>
      </w:del>
      <w:ins w:id="288" w:author="sion" w:date="2013-09-19T09:51:00Z">
        <w:r w:rsidR="005F7F56">
          <w:t>càrrecs</w:t>
        </w:r>
      </w:ins>
      <w:r>
        <w:t xml:space="preserve"> es gestiona a dins la corresponent opció de menú “Configuració → Càrrecs</w:t>
      </w:r>
      <w:r w:rsidRPr="00C6677F">
        <w:t xml:space="preserve">” </w:t>
      </w:r>
      <w:r>
        <w:t xml:space="preserve">(veure </w:t>
      </w:r>
      <w:r w:rsidR="00980AB5">
        <w:fldChar w:fldCharType="begin"/>
      </w:r>
      <w:r>
        <w:instrText xml:space="preserve"> REF _Ref320256871 \h </w:instrText>
      </w:r>
      <w:r w:rsidR="00980AB5">
        <w:fldChar w:fldCharType="separate"/>
      </w:r>
      <w:ins w:id="289" w:author="sion" w:date="2013-09-19T10:04:00Z">
        <w:r w:rsidR="0067744B">
          <w:t xml:space="preserve">Figura </w:t>
        </w:r>
        <w:r w:rsidR="0067744B">
          <w:rPr>
            <w:noProof/>
          </w:rPr>
          <w:t>18</w:t>
        </w:r>
      </w:ins>
      <w:del w:id="290" w:author="sion" w:date="2013-09-19T10:04:00Z">
        <w:r w:rsidDel="0067744B">
          <w:delText xml:space="preserve">Figura </w:delText>
        </w:r>
        <w:r w:rsidDel="0067744B">
          <w:rPr>
            <w:noProof/>
          </w:rPr>
          <w:delText>17</w:delText>
        </w:r>
      </w:del>
      <w:r w:rsidR="00980AB5">
        <w:fldChar w:fldCharType="end"/>
      </w:r>
      <w:r>
        <w:t>).</w:t>
      </w:r>
    </w:p>
    <w:p w:rsidR="001E6339" w:rsidRDefault="001E6339" w:rsidP="001E6339">
      <w:pPr>
        <w:jc w:val="both"/>
      </w:pPr>
      <w:r w:rsidRPr="00C6677F">
        <w:t xml:space="preserve">Aquesta opció ens presenta un llistat amb </w:t>
      </w:r>
      <w:r>
        <w:t xml:space="preserve">dues pipelles a on es poden consultar els càrrecs amb la informació ja introduïda i els càrrecs encara sense configurar (veure </w:t>
      </w:r>
      <w:r w:rsidR="00980AB5">
        <w:fldChar w:fldCharType="begin"/>
      </w:r>
      <w:r>
        <w:instrText xml:space="preserve"> REF _Ref320259941 \h </w:instrText>
      </w:r>
      <w:r w:rsidR="00980AB5">
        <w:fldChar w:fldCharType="separate"/>
      </w:r>
      <w:ins w:id="291" w:author="sion" w:date="2013-09-19T10:05:00Z">
        <w:r w:rsidR="0067744B">
          <w:t xml:space="preserve">Figura </w:t>
        </w:r>
        <w:r w:rsidR="0067744B">
          <w:rPr>
            <w:noProof/>
          </w:rPr>
          <w:t>19</w:t>
        </w:r>
      </w:ins>
      <w:del w:id="292" w:author="sion" w:date="2013-09-19T10:05:00Z">
        <w:r w:rsidDel="0067744B">
          <w:delText xml:space="preserve">Figura </w:delText>
        </w:r>
        <w:r w:rsidDel="0067744B">
          <w:rPr>
            <w:noProof/>
          </w:rPr>
          <w:delText>20</w:delText>
        </w:r>
      </w:del>
      <w:r w:rsidR="00980AB5">
        <w:fldChar w:fldCharType="end"/>
      </w:r>
      <w:ins w:id="293" w:author="sion" w:date="2013-09-19T10:05:00Z">
        <w:r w:rsidR="0067744B">
          <w:t xml:space="preserve"> i </w:t>
        </w:r>
      </w:ins>
      <w:ins w:id="294" w:author="sion" w:date="2013-09-19T10:09:00Z">
        <w:r w:rsidR="00980AB5">
          <w:fldChar w:fldCharType="begin"/>
        </w:r>
        <w:r w:rsidR="00845AAC">
          <w:instrText xml:space="preserve"> REF _Ref367348678 \h </w:instrText>
        </w:r>
      </w:ins>
      <w:r w:rsidR="00980AB5">
        <w:fldChar w:fldCharType="separate"/>
      </w:r>
      <w:ins w:id="295" w:author="sion" w:date="2013-09-19T10:09:00Z">
        <w:r w:rsidR="00845AAC">
          <w:t xml:space="preserve">Figura </w:t>
        </w:r>
        <w:r w:rsidR="00845AAC">
          <w:rPr>
            <w:noProof/>
          </w:rPr>
          <w:t>20</w:t>
        </w:r>
        <w:r w:rsidR="00980AB5">
          <w:fldChar w:fldCharType="end"/>
        </w:r>
      </w:ins>
      <w:r>
        <w:t>).</w:t>
      </w:r>
      <w:r w:rsidRPr="00C6677F">
        <w:t xml:space="preserve"> </w:t>
      </w:r>
      <w:r>
        <w:t xml:space="preserve">Des de la pipella </w:t>
      </w:r>
      <w:r w:rsidRPr="00E67D50">
        <w:rPr>
          <w:i/>
        </w:rPr>
        <w:t>Configurats</w:t>
      </w:r>
      <w:r>
        <w:t xml:space="preserve"> tenim la possibilitat d’editar o esborrar la configuració d’un càrrec mentre que des de la pipella </w:t>
      </w:r>
      <w:r w:rsidRPr="00E67D50">
        <w:rPr>
          <w:i/>
        </w:rPr>
        <w:t>Sense configurar</w:t>
      </w:r>
      <w:r>
        <w:t xml:space="preserve"> tenim la possibilitat de configurar un càrrec no configurat.</w:t>
      </w:r>
      <w:r w:rsidRPr="00C6677F">
        <w:t xml:space="preserve"> </w:t>
      </w:r>
    </w:p>
    <w:p w:rsidR="001E6339" w:rsidRDefault="001E6339" w:rsidP="001E6339">
      <w:pPr>
        <w:keepNext/>
        <w:jc w:val="center"/>
      </w:pPr>
      <w:r>
        <w:rPr>
          <w:noProof/>
          <w:lang w:eastAsia="ca-ES"/>
        </w:rPr>
        <w:drawing>
          <wp:inline distT="0" distB="0" distL="0" distR="0">
            <wp:extent cx="5400040" cy="1128068"/>
            <wp:effectExtent l="190500" t="152400" r="162560" b="129232"/>
            <wp:docPr id="66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80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6339" w:rsidRDefault="001E6339" w:rsidP="001E6339">
      <w:pPr>
        <w:pStyle w:val="Epgrafe"/>
        <w:rPr>
          <w:ins w:id="296" w:author="sion" w:date="2013-09-19T10:07:00Z"/>
        </w:rPr>
      </w:pPr>
      <w:bookmarkStart w:id="297" w:name="_Ref320259941"/>
      <w:r>
        <w:t xml:space="preserve">Figura </w:t>
      </w:r>
      <w:fldSimple w:instr=" SEQ Figura \* ARABIC ">
        <w:ins w:id="298" w:author="sion" w:date="2013-09-18T17:42:00Z">
          <w:r w:rsidR="00291AF8">
            <w:rPr>
              <w:noProof/>
            </w:rPr>
            <w:t>19</w:t>
          </w:r>
        </w:ins>
        <w:del w:id="299" w:author="sion" w:date="2013-09-18T17:42:00Z">
          <w:r w:rsidDel="00291AF8">
            <w:rPr>
              <w:noProof/>
            </w:rPr>
            <w:delText>20</w:delText>
          </w:r>
        </w:del>
      </w:fldSimple>
      <w:bookmarkEnd w:id="297"/>
      <w:r>
        <w:t>. Llistat de càrrecs configurats.</w:t>
      </w:r>
    </w:p>
    <w:p w:rsidR="0067744B" w:rsidRPr="00C6677F" w:rsidRDefault="00260F77" w:rsidP="0067744B">
      <w:pPr>
        <w:pStyle w:val="Epgrafe"/>
        <w:rPr>
          <w:ins w:id="300" w:author="sion" w:date="2013-09-19T10:08:00Z"/>
        </w:rPr>
      </w:pPr>
      <w:bookmarkStart w:id="301" w:name="_Ref367348678"/>
      <w:ins w:id="302" w:author="sion" w:date="2013-09-19T10:08:00Z">
        <w:r>
          <w:rPr>
            <w:noProof/>
            <w:lang w:eastAsia="ca-ES"/>
            <w:rPrChange w:id="303">
              <w:rPr>
                <w:bCs w:val="0"/>
                <w:i w:val="0"/>
                <w:noProof/>
                <w:color w:val="auto"/>
                <w:szCs w:val="22"/>
                <w:lang w:eastAsia="ca-ES"/>
              </w:rPr>
            </w:rPrChange>
          </w:rPr>
          <w:lastRenderedPageBreak/>
          <w:drawing>
            <wp:inline distT="0" distB="0" distL="0" distR="0">
              <wp:extent cx="5400040" cy="1080008"/>
              <wp:effectExtent l="190500" t="152400" r="162560" b="139192"/>
              <wp:docPr id="42" name="Imagen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/>
                      <pic:cNvPicPr>
                        <a:picLocks noChangeAspect="1" noChangeArrowheads="1"/>
                      </pic:cNvPicPr>
                    </pic:nvPicPr>
                    <pic:blipFill>
                      <a:blip r:embed="rId3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080008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  <w:r w:rsidR="0067744B">
          <w:t xml:space="preserve">Figura </w:t>
        </w:r>
        <w:r w:rsidR="00980AB5">
          <w:fldChar w:fldCharType="begin"/>
        </w:r>
        <w:r w:rsidR="0067744B">
          <w:instrText xml:space="preserve"> SEQ Figura \* ARABIC </w:instrText>
        </w:r>
        <w:r w:rsidR="00980AB5">
          <w:fldChar w:fldCharType="separate"/>
        </w:r>
        <w:r w:rsidR="0067744B">
          <w:rPr>
            <w:noProof/>
          </w:rPr>
          <w:t>20</w:t>
        </w:r>
        <w:r w:rsidR="00980AB5">
          <w:fldChar w:fldCharType="end"/>
        </w:r>
        <w:bookmarkEnd w:id="301"/>
        <w:r w:rsidR="0067744B">
          <w:t>. Llistat de càrrecs no configurats</w:t>
        </w:r>
      </w:ins>
    </w:p>
    <w:p w:rsidR="00000000" w:rsidRDefault="00260F77">
      <w:pPr>
        <w:rPr>
          <w:del w:id="304" w:author="sion" w:date="2013-09-19T10:07:00Z"/>
        </w:rPr>
        <w:pPrChange w:id="305" w:author="sion" w:date="2013-09-19T10:07:00Z">
          <w:pPr>
            <w:pStyle w:val="Epgrafe"/>
          </w:pPr>
        </w:pPrChange>
      </w:pPr>
    </w:p>
    <w:p w:rsidR="001E6339" w:rsidDel="0067744B" w:rsidRDefault="001E6339" w:rsidP="001E6339">
      <w:pPr>
        <w:jc w:val="both"/>
        <w:rPr>
          <w:del w:id="306" w:author="sion" w:date="2013-09-19T10:02:00Z"/>
        </w:rPr>
      </w:pPr>
    </w:p>
    <w:p w:rsidR="0067744B" w:rsidRPr="00C6677F" w:rsidRDefault="0067744B" w:rsidP="001E6339">
      <w:pPr>
        <w:jc w:val="both"/>
        <w:rPr>
          <w:ins w:id="307" w:author="sion" w:date="2013-09-19T10:06:00Z"/>
        </w:rPr>
      </w:pPr>
    </w:p>
    <w:p w:rsidR="001E6339" w:rsidRDefault="001E6339" w:rsidP="001E6339">
      <w:pPr>
        <w:jc w:val="both"/>
        <w:rPr>
          <w:ins w:id="308" w:author="sion" w:date="2013-09-19T10:08:00Z"/>
        </w:rPr>
      </w:pPr>
      <w:r w:rsidRPr="00C6677F">
        <w:t xml:space="preserve">Per a </w:t>
      </w:r>
      <w:r>
        <w:t xml:space="preserve">configurar un càrrec de la pipella </w:t>
      </w:r>
      <w:r w:rsidRPr="00556AB8">
        <w:rPr>
          <w:i/>
        </w:rPr>
        <w:t>Sense configurar</w:t>
      </w:r>
      <w:r>
        <w:t xml:space="preserve"> </w:t>
      </w:r>
      <w:r w:rsidRPr="00C6677F">
        <w:t xml:space="preserve">s’ha de fer clic a damunt el botó </w:t>
      </w:r>
      <w:r>
        <w:rPr>
          <w:noProof/>
          <w:lang w:eastAsia="ca-ES"/>
        </w:rPr>
        <w:drawing>
          <wp:inline distT="0" distB="0" distL="0" distR="0">
            <wp:extent cx="847725" cy="209550"/>
            <wp:effectExtent l="19050" t="0" r="9525" b="0"/>
            <wp:docPr id="67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</w:t>
      </w:r>
      <w:r>
        <w:t>Per a modificar les dades d’un càrrec</w:t>
      </w:r>
      <w:del w:id="309" w:author="sion" w:date="2013-09-19T09:52:00Z">
        <w:r w:rsidDel="005F7F56">
          <w:delText xml:space="preserve"> ja</w:delText>
        </w:r>
      </w:del>
      <w:r>
        <w:t xml:space="preserve"> </w:t>
      </w:r>
      <w:r w:rsidRPr="00C6677F">
        <w:t>s’ha de fer clic a damunt la línea de l’</w:t>
      </w:r>
      <w:r>
        <w:t xml:space="preserve">àrea a dins la pipella </w:t>
      </w:r>
      <w:r w:rsidRPr="00556AB8">
        <w:rPr>
          <w:i/>
        </w:rPr>
        <w:t>Configura</w:t>
      </w:r>
      <w:r>
        <w:rPr>
          <w:i/>
        </w:rPr>
        <w:t>t</w:t>
      </w:r>
      <w:r w:rsidRPr="00556AB8">
        <w:rPr>
          <w:i/>
        </w:rPr>
        <w:t>s</w:t>
      </w:r>
      <w:r w:rsidRPr="00C6677F">
        <w:t xml:space="preserve">. Per a esborrar </w:t>
      </w:r>
      <w:r>
        <w:t>un càrrec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6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000000" w:rsidRDefault="00260F77">
      <w:pPr>
        <w:pStyle w:val="Epgrafe"/>
        <w:rPr>
          <w:del w:id="310" w:author="sion" w:date="2013-09-19T10:08:00Z"/>
        </w:rPr>
        <w:pPrChange w:id="311" w:author="sion" w:date="2013-09-19T10:08:00Z">
          <w:pPr>
            <w:jc w:val="both"/>
          </w:pPr>
        </w:pPrChange>
      </w:pPr>
    </w:p>
    <w:p w:rsidR="001E6339" w:rsidRPr="00C6677F" w:rsidRDefault="001E6339" w:rsidP="001E6339">
      <w:pPr>
        <w:jc w:val="both"/>
      </w:pPr>
      <w:r w:rsidRPr="00C6677F">
        <w:t xml:space="preserve">Si </w:t>
      </w:r>
      <w:r>
        <w:t>es modifica la configuració d’un càrrec o es crea la configuració de nou</w:t>
      </w:r>
      <w:r w:rsidRPr="00C6677F">
        <w:t xml:space="preserve"> apareix un formulari com el de la</w:t>
      </w:r>
      <w:del w:id="312" w:author="sion" w:date="2013-09-19T10:11:00Z">
        <w:r w:rsidDel="00845AAC">
          <w:delText xml:space="preserve"> </w:delText>
        </w:r>
      </w:del>
      <w:ins w:id="313" w:author="sion" w:date="2013-09-19T10:11:00Z">
        <w:r w:rsidR="00845AAC">
          <w:t xml:space="preserve"> </w:t>
        </w:r>
        <w:r w:rsidR="00980AB5">
          <w:fldChar w:fldCharType="begin"/>
        </w:r>
        <w:r w:rsidR="00845AAC">
          <w:instrText xml:space="preserve"> REF _Ref367348801 \h </w:instrText>
        </w:r>
      </w:ins>
      <w:r w:rsidR="00980AB5">
        <w:fldChar w:fldCharType="separate"/>
      </w:r>
      <w:ins w:id="314" w:author="sion" w:date="2013-09-19T10:11:00Z">
        <w:r w:rsidR="00845AAC">
          <w:t xml:space="preserve">Figura </w:t>
        </w:r>
        <w:r w:rsidR="00845AAC">
          <w:rPr>
            <w:noProof/>
          </w:rPr>
          <w:t>21</w:t>
        </w:r>
        <w:r w:rsidR="00980AB5">
          <w:fldChar w:fldCharType="end"/>
        </w:r>
      </w:ins>
      <w:del w:id="315" w:author="sion" w:date="2013-09-19T10:11:00Z">
        <w:r w:rsidR="00980AB5" w:rsidDel="00845AAC">
          <w:fldChar w:fldCharType="begin"/>
        </w:r>
        <w:r w:rsidDel="00845AAC">
          <w:delInstrText xml:space="preserve"> REF _Ref320258906 \h </w:delInstrText>
        </w:r>
        <w:r w:rsidR="00980AB5" w:rsidDel="00845AAC">
          <w:fldChar w:fldCharType="separate"/>
        </w:r>
      </w:del>
      <w:del w:id="316" w:author="sion" w:date="2013-09-19T10:10:00Z">
        <w:r w:rsidDel="00845AAC">
          <w:delText xml:space="preserve">Figura </w:delText>
        </w:r>
        <w:r w:rsidDel="00845AAC">
          <w:rPr>
            <w:noProof/>
          </w:rPr>
          <w:delText>19</w:delText>
        </w:r>
      </w:del>
      <w:del w:id="317" w:author="sion" w:date="2013-09-19T10:11:00Z">
        <w:r w:rsidR="00980AB5" w:rsidDel="00845AAC">
          <w:fldChar w:fldCharType="end"/>
        </w:r>
      </w:del>
      <w:r w:rsidRPr="00C6677F">
        <w:t>.</w:t>
      </w:r>
    </w:p>
    <w:p w:rsidR="001E6339" w:rsidRDefault="00260F77" w:rsidP="001E6339">
      <w:pPr>
        <w:keepNext/>
        <w:jc w:val="center"/>
      </w:pPr>
      <w:ins w:id="318" w:author="sion" w:date="2013-09-19T09:58:00Z">
        <w:r>
          <w:rPr>
            <w:noProof/>
            <w:lang w:eastAsia="ca-ES"/>
          </w:rPr>
          <w:lastRenderedPageBreak/>
          <w:drawing>
            <wp:inline distT="0" distB="0" distL="0" distR="0">
              <wp:extent cx="5400040" cy="3467071"/>
              <wp:effectExtent l="190500" t="152400" r="162560" b="133379"/>
              <wp:docPr id="34" name="Imagen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/>
                      <pic:cNvPicPr>
                        <a:picLocks noChangeAspect="1" noChangeArrowheads="1"/>
                      </pic:cNvPicPr>
                    </pic:nvPicPr>
                    <pic:blipFill>
                      <a:blip r:embed="rId3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3467071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ins>
      <w:del w:id="319" w:author="sion" w:date="2013-09-19T09:58:00Z">
        <w:r>
          <w:rPr>
            <w:noProof/>
            <w:lang w:eastAsia="ca-ES"/>
          </w:rPr>
          <w:drawing>
            <wp:inline distT="0" distB="0" distL="0" distR="0">
              <wp:extent cx="5400040" cy="3443114"/>
              <wp:effectExtent l="190500" t="152400" r="162560" b="138286"/>
              <wp:docPr id="69" name="Imagen 8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2"/>
                      <pic:cNvPicPr>
                        <a:picLocks noChangeAspect="1" noChangeArrowheads="1"/>
                      </pic:cNvPicPr>
                    </pic:nvPicPr>
                    <pic:blipFill>
                      <a:blip r:embed="rId4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3443114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</w:del>
    </w:p>
    <w:p w:rsidR="001E6339" w:rsidRPr="00C6677F" w:rsidRDefault="001E6339" w:rsidP="001E6339">
      <w:pPr>
        <w:pStyle w:val="Epgrafe"/>
      </w:pPr>
      <w:bookmarkStart w:id="320" w:name="_Ref367348801"/>
      <w:r>
        <w:t xml:space="preserve">Figura </w:t>
      </w:r>
      <w:fldSimple w:instr=" SEQ Figura \* ARABIC ">
        <w:ins w:id="321" w:author="sion" w:date="2013-09-19T10:10:00Z">
          <w:r w:rsidR="00845AAC">
            <w:rPr>
              <w:noProof/>
            </w:rPr>
            <w:t>21</w:t>
          </w:r>
        </w:ins>
        <w:del w:id="322" w:author="sion" w:date="2013-09-18T17:42:00Z">
          <w:r w:rsidDel="00291AF8">
            <w:rPr>
              <w:noProof/>
            </w:rPr>
            <w:delText>21</w:delText>
          </w:r>
        </w:del>
      </w:fldSimple>
      <w:bookmarkEnd w:id="320"/>
      <w:r>
        <w:t>. Formulari amb les dades d’un càrrec.</w:t>
      </w:r>
    </w:p>
    <w:p w:rsidR="00845AAC" w:rsidRDefault="00845AAC" w:rsidP="001E6339">
      <w:pPr>
        <w:jc w:val="both"/>
        <w:rPr>
          <w:ins w:id="323" w:author="sion" w:date="2013-09-19T10:11:00Z"/>
        </w:rPr>
      </w:pPr>
    </w:p>
    <w:p w:rsidR="001E6339" w:rsidRPr="00C6677F" w:rsidRDefault="001E6339" w:rsidP="001E6339">
      <w:pPr>
        <w:jc w:val="both"/>
      </w:pPr>
      <w:r w:rsidRPr="00C6677F">
        <w:lastRenderedPageBreak/>
        <w:t>En aquest formulari es po</w:t>
      </w:r>
      <w:r>
        <w:t>den introduir les dades per a configurar el càrrec.</w:t>
      </w:r>
      <w:r w:rsidRPr="00C6677F">
        <w:t xml:space="preserve"> </w:t>
      </w:r>
      <w:r>
        <w:t>Els camps del formulari</w:t>
      </w:r>
      <w:r w:rsidRPr="00C6677F">
        <w:t xml:space="preserve">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  <w:tblGridChange w:id="324">
          <w:tblGrid>
            <w:gridCol w:w="2518"/>
            <w:gridCol w:w="1276"/>
            <w:gridCol w:w="4926"/>
          </w:tblGrid>
        </w:tblGridChange>
      </w:tblGrid>
      <w:tr w:rsidR="001E6339" w:rsidRPr="00C6677F" w:rsidTr="00291AF8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1E6339" w:rsidRPr="00C6677F" w:rsidRDefault="001E6339" w:rsidP="00291AF8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1E6339" w:rsidRPr="00C6677F" w:rsidRDefault="001E6339" w:rsidP="00291AF8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1E6339" w:rsidRPr="00C6677F" w:rsidRDefault="001E6339" w:rsidP="00291AF8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1E6339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E6339" w:rsidRPr="00C6677F" w:rsidRDefault="001E6339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1E6339" w:rsidRPr="00C6677F" w:rsidRDefault="001E6339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E6339" w:rsidRPr="00C6677F" w:rsidRDefault="001E6339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del càrrec (no editable)</w:t>
            </w:r>
          </w:p>
        </w:tc>
      </w:tr>
      <w:tr w:rsidR="001E6339" w:rsidRPr="00C6677F" w:rsidTr="00291AF8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1E6339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ins w:id="325" w:author="sion" w:date="2013-09-19T10:03:00Z">
              <w:r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t>Grup</w:t>
              </w:r>
            </w:ins>
            <w:del w:id="326" w:author="sion" w:date="2013-09-19T10:03:00Z">
              <w:r w:rsidR="001E6339" w:rsidDel="0067744B"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delText>Nom home</w:delText>
              </w:r>
            </w:del>
          </w:p>
        </w:tc>
        <w:tc>
          <w:tcPr>
            <w:tcW w:w="1276" w:type="dxa"/>
            <w:shd w:val="clear" w:color="auto" w:fill="DBE5F1" w:themeFill="accent1" w:themeFillTint="33"/>
          </w:tcPr>
          <w:p w:rsidR="001E6339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ins w:id="327" w:author="sion" w:date="2013-09-19T10:03:00Z">
              <w:r>
                <w:rPr>
                  <w:sz w:val="22"/>
                  <w:szCs w:val="22"/>
                  <w:lang w:val="ca-ES"/>
                </w:rPr>
                <w:t>Si</w:t>
              </w:r>
            </w:ins>
            <w:del w:id="328" w:author="sion" w:date="2013-09-19T10:03:00Z">
              <w:r w:rsidR="001E6339" w:rsidRPr="00C6677F" w:rsidDel="0067744B">
                <w:rPr>
                  <w:sz w:val="22"/>
                  <w:szCs w:val="22"/>
                  <w:lang w:val="ca-ES"/>
                </w:rPr>
                <w:delText>Si</w:delText>
              </w:r>
            </w:del>
          </w:p>
        </w:tc>
        <w:tc>
          <w:tcPr>
            <w:tcW w:w="4926" w:type="dxa"/>
            <w:shd w:val="clear" w:color="auto" w:fill="DBE5F1" w:themeFill="accent1" w:themeFillTint="33"/>
          </w:tcPr>
          <w:p w:rsidR="001E6339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ins w:id="329" w:author="sion" w:date="2013-09-19T10:03:00Z">
              <w:r>
                <w:rPr>
                  <w:sz w:val="22"/>
                  <w:szCs w:val="22"/>
                  <w:lang w:val="ca-ES"/>
                </w:rPr>
                <w:t>Grup al que pertany el càrrec</w:t>
              </w:r>
            </w:ins>
            <w:del w:id="330" w:author="sion" w:date="2013-09-19T10:03:00Z">
              <w:r w:rsidR="001E6339" w:rsidDel="0067744B">
                <w:rPr>
                  <w:sz w:val="22"/>
                  <w:szCs w:val="22"/>
                  <w:lang w:val="ca-ES"/>
                </w:rPr>
                <w:delText>Nom del càrrec per homes</w:delText>
              </w:r>
            </w:del>
          </w:p>
        </w:tc>
      </w:tr>
      <w:tr w:rsidR="0067744B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shd w:val="clear" w:color="auto" w:fill="FFFFFF" w:themeFill="background1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ins w:id="331" w:author="sion" w:date="2013-09-19T10:03:00Z">
              <w:r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t>Nom home</w:t>
              </w:r>
            </w:ins>
            <w:del w:id="332" w:author="sion" w:date="2013-09-19T10:03:00Z">
              <w:r w:rsidDel="0067744B"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delText>Nom dona</w:delText>
              </w:r>
            </w:del>
          </w:p>
        </w:tc>
        <w:tc>
          <w:tcPr>
            <w:tcW w:w="127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ins w:id="333" w:author="sion" w:date="2013-09-19T10:03:00Z">
              <w:r w:rsidRPr="00C6677F">
                <w:rPr>
                  <w:sz w:val="22"/>
                  <w:szCs w:val="22"/>
                  <w:lang w:val="ca-ES"/>
                </w:rPr>
                <w:t>Si</w:t>
              </w:r>
            </w:ins>
            <w:del w:id="334" w:author="sion" w:date="2013-09-19T10:03:00Z">
              <w:r w:rsidRPr="00C6677F" w:rsidDel="0067744B">
                <w:rPr>
                  <w:sz w:val="22"/>
                  <w:szCs w:val="22"/>
                  <w:lang w:val="ca-ES"/>
                </w:rPr>
                <w:delText>Si</w:delText>
              </w:r>
            </w:del>
          </w:p>
        </w:tc>
        <w:tc>
          <w:tcPr>
            <w:tcW w:w="492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ins w:id="335" w:author="sion" w:date="2013-09-19T10:03:00Z">
              <w:r>
                <w:rPr>
                  <w:sz w:val="22"/>
                  <w:szCs w:val="22"/>
                  <w:lang w:val="ca-ES"/>
                </w:rPr>
                <w:t>Nom del càrrec per homes</w:t>
              </w:r>
            </w:ins>
            <w:del w:id="336" w:author="sion" w:date="2013-09-19T10:03:00Z">
              <w:r w:rsidDel="0067744B">
                <w:rPr>
                  <w:sz w:val="22"/>
                  <w:szCs w:val="22"/>
                  <w:lang w:val="ca-ES"/>
                </w:rPr>
                <w:delText>Nom del càrrec per dones</w:delText>
              </w:r>
            </w:del>
          </w:p>
        </w:tc>
      </w:tr>
      <w:tr w:rsidR="0067744B" w:rsidRPr="00C6677F" w:rsidTr="00291AF8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ins w:id="337" w:author="sion" w:date="2013-09-19T10:03:00Z">
              <w:r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t>Nom dona</w:t>
              </w:r>
            </w:ins>
            <w:del w:id="338" w:author="sion" w:date="2013-09-19T10:03:00Z">
              <w:r w:rsidDel="0067744B"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delText>Tractament home</w:delText>
              </w:r>
            </w:del>
          </w:p>
        </w:tc>
        <w:tc>
          <w:tcPr>
            <w:tcW w:w="127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ins w:id="339" w:author="sion" w:date="2013-09-19T10:03:00Z">
              <w:r w:rsidRPr="00C6677F">
                <w:rPr>
                  <w:sz w:val="22"/>
                  <w:szCs w:val="22"/>
                  <w:lang w:val="ca-ES"/>
                </w:rPr>
                <w:t>Si</w:t>
              </w:r>
            </w:ins>
            <w:del w:id="340" w:author="sion" w:date="2013-09-19T10:03:00Z">
              <w:r w:rsidRPr="00C6677F" w:rsidDel="0067744B">
                <w:rPr>
                  <w:sz w:val="22"/>
                  <w:szCs w:val="22"/>
                  <w:lang w:val="ca-ES"/>
                </w:rPr>
                <w:delText>Si</w:delText>
              </w:r>
            </w:del>
          </w:p>
        </w:tc>
        <w:tc>
          <w:tcPr>
            <w:tcW w:w="492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ins w:id="341" w:author="sion" w:date="2013-09-19T10:03:00Z">
              <w:r>
                <w:rPr>
                  <w:sz w:val="22"/>
                  <w:szCs w:val="22"/>
                  <w:lang w:val="ca-ES"/>
                </w:rPr>
                <w:t>Nom del càrrec per dones</w:t>
              </w:r>
            </w:ins>
            <w:del w:id="342" w:author="sion" w:date="2013-09-19T10:03:00Z">
              <w:r w:rsidDel="0067744B">
                <w:rPr>
                  <w:sz w:val="22"/>
                  <w:szCs w:val="22"/>
                  <w:lang w:val="ca-ES"/>
                </w:rPr>
                <w:delText>Tractament per als homes</w:delText>
              </w:r>
            </w:del>
          </w:p>
        </w:tc>
      </w:tr>
      <w:tr w:rsidR="0067744B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shd w:val="clear" w:color="auto" w:fill="FFFFFF" w:themeFill="background1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ins w:id="343" w:author="sion" w:date="2013-09-19T10:03:00Z">
              <w:r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t>Tractament home</w:t>
              </w:r>
            </w:ins>
            <w:del w:id="344" w:author="sion" w:date="2013-09-19T10:03:00Z">
              <w:r w:rsidDel="0067744B"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delText>Tractament dona</w:delText>
              </w:r>
            </w:del>
          </w:p>
        </w:tc>
        <w:tc>
          <w:tcPr>
            <w:tcW w:w="127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ins w:id="345" w:author="sion" w:date="2013-09-19T10:03:00Z">
              <w:r w:rsidRPr="00C6677F">
                <w:rPr>
                  <w:sz w:val="22"/>
                  <w:szCs w:val="22"/>
                  <w:lang w:val="ca-ES"/>
                </w:rPr>
                <w:t>Si</w:t>
              </w:r>
            </w:ins>
            <w:del w:id="346" w:author="sion" w:date="2013-09-19T10:03:00Z">
              <w:r w:rsidRPr="00C6677F" w:rsidDel="0067744B">
                <w:rPr>
                  <w:sz w:val="22"/>
                  <w:szCs w:val="22"/>
                  <w:lang w:val="ca-ES"/>
                </w:rPr>
                <w:delText>Si</w:delText>
              </w:r>
            </w:del>
          </w:p>
        </w:tc>
        <w:tc>
          <w:tcPr>
            <w:tcW w:w="4926" w:type="dxa"/>
            <w:shd w:val="clear" w:color="auto" w:fill="FFFFFF" w:themeFill="background1"/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ins w:id="347" w:author="sion" w:date="2013-09-19T10:03:00Z">
              <w:r>
                <w:rPr>
                  <w:sz w:val="22"/>
                  <w:szCs w:val="22"/>
                  <w:lang w:val="ca-ES"/>
                </w:rPr>
                <w:t>Tractament per als homes</w:t>
              </w:r>
            </w:ins>
            <w:del w:id="348" w:author="sion" w:date="2013-09-19T10:03:00Z">
              <w:r w:rsidDel="0067744B">
                <w:rPr>
                  <w:sz w:val="22"/>
                  <w:szCs w:val="22"/>
                  <w:lang w:val="ca-ES"/>
                </w:rPr>
                <w:delText>Tractament per a les dones</w:delText>
              </w:r>
            </w:del>
          </w:p>
        </w:tc>
      </w:tr>
      <w:tr w:rsidR="0067744B" w:rsidRPr="00C6677F" w:rsidTr="00291AF8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ins w:id="349" w:author="sion" w:date="2013-09-19T10:03:00Z">
              <w:r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t>Tractament dona</w:t>
              </w:r>
            </w:ins>
            <w:del w:id="350" w:author="sion" w:date="2013-09-19T10:03:00Z">
              <w:r w:rsidDel="0067744B"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delText>Sexe</w:delText>
              </w:r>
            </w:del>
          </w:p>
        </w:tc>
        <w:tc>
          <w:tcPr>
            <w:tcW w:w="127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ins w:id="351" w:author="sion" w:date="2013-09-19T10:03:00Z">
              <w:r w:rsidRPr="00C6677F">
                <w:rPr>
                  <w:sz w:val="22"/>
                  <w:szCs w:val="22"/>
                  <w:lang w:val="ca-ES"/>
                </w:rPr>
                <w:t>Si</w:t>
              </w:r>
            </w:ins>
            <w:del w:id="352" w:author="sion" w:date="2013-09-19T10:03:00Z">
              <w:r w:rsidDel="0067744B">
                <w:rPr>
                  <w:sz w:val="22"/>
                  <w:szCs w:val="22"/>
                  <w:lang w:val="ca-ES"/>
                </w:rPr>
                <w:delText>No</w:delText>
              </w:r>
            </w:del>
          </w:p>
        </w:tc>
        <w:tc>
          <w:tcPr>
            <w:tcW w:w="4926" w:type="dxa"/>
            <w:shd w:val="clear" w:color="auto" w:fill="DBE5F1" w:themeFill="accent1" w:themeFillTint="33"/>
          </w:tcPr>
          <w:p w:rsidR="0067744B" w:rsidRPr="00C6677F" w:rsidRDefault="0067744B" w:rsidP="00291AF8">
            <w:pPr>
              <w:cnfStyle w:val="000000000000"/>
              <w:rPr>
                <w:sz w:val="22"/>
                <w:szCs w:val="22"/>
                <w:lang w:val="ca-ES"/>
              </w:rPr>
            </w:pPr>
            <w:ins w:id="353" w:author="sion" w:date="2013-09-19T10:03:00Z">
              <w:r>
                <w:rPr>
                  <w:sz w:val="22"/>
                  <w:szCs w:val="22"/>
                  <w:lang w:val="ca-ES"/>
                </w:rPr>
                <w:t>Tractament per a les dones</w:t>
              </w:r>
            </w:ins>
            <w:del w:id="354" w:author="sion" w:date="2013-09-19T10:03:00Z">
              <w:r w:rsidDel="0067744B">
                <w:rPr>
                  <w:sz w:val="22"/>
                  <w:szCs w:val="22"/>
                  <w:lang w:val="ca-ES"/>
                </w:rPr>
                <w:delText>Gènere per al càrrec</w:delText>
              </w:r>
            </w:del>
          </w:p>
        </w:tc>
      </w:tr>
      <w:tr w:rsidR="0067744B" w:rsidRPr="00C6677F" w:rsidTr="00291AF8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7744B" w:rsidRPr="00C6677F" w:rsidRDefault="0067744B" w:rsidP="00291AF8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ins w:id="355" w:author="sion" w:date="2013-09-19T10:03:00Z">
              <w:r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t>Sexe</w:t>
              </w:r>
            </w:ins>
            <w:del w:id="356" w:author="sion" w:date="2013-09-19T10:03:00Z">
              <w:r w:rsidDel="0067744B"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delText>Descripció</w:delText>
              </w:r>
            </w:del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ins w:id="357" w:author="sion" w:date="2013-09-19T10:03:00Z">
              <w:r>
                <w:rPr>
                  <w:sz w:val="22"/>
                  <w:szCs w:val="22"/>
                  <w:lang w:val="ca-ES"/>
                </w:rPr>
                <w:t>No</w:t>
              </w:r>
            </w:ins>
            <w:del w:id="358" w:author="sion" w:date="2013-09-19T10:03:00Z">
              <w:r w:rsidDel="0067744B">
                <w:rPr>
                  <w:sz w:val="22"/>
                  <w:szCs w:val="22"/>
                  <w:lang w:val="ca-ES"/>
                </w:rPr>
                <w:delText>No</w:delText>
              </w:r>
            </w:del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7744B" w:rsidRPr="00C6677F" w:rsidRDefault="0067744B" w:rsidP="00291AF8">
            <w:pPr>
              <w:cnfStyle w:val="000000100000"/>
              <w:rPr>
                <w:sz w:val="22"/>
                <w:szCs w:val="22"/>
                <w:lang w:val="ca-ES"/>
              </w:rPr>
            </w:pPr>
            <w:ins w:id="359" w:author="sion" w:date="2013-09-19T10:03:00Z">
              <w:r>
                <w:rPr>
                  <w:sz w:val="22"/>
                  <w:szCs w:val="22"/>
                  <w:lang w:val="ca-ES"/>
                </w:rPr>
                <w:t>Gènere per al càrrec</w:t>
              </w:r>
            </w:ins>
            <w:del w:id="360" w:author="sion" w:date="2013-09-19T10:03:00Z">
              <w:r w:rsidDel="0067744B">
                <w:rPr>
                  <w:sz w:val="22"/>
                  <w:szCs w:val="22"/>
                  <w:lang w:val="ca-ES"/>
                </w:rPr>
                <w:delText>Text descriptiu del càrrec</w:delText>
              </w:r>
            </w:del>
          </w:p>
        </w:tc>
      </w:tr>
      <w:tr w:rsidR="0067744B" w:rsidRPr="00C6677F" w:rsidTr="0067744B">
        <w:tblPrEx>
          <w:tblW w:w="8720" w:type="dxa"/>
          <w:tblBorders>
            <w:top w:val="single" w:sz="8" w:space="0" w:color="365F91" w:themeColor="accent1" w:themeShade="BF"/>
            <w:left w:val="single" w:sz="8" w:space="0" w:color="365F91" w:themeColor="accent1" w:themeShade="BF"/>
            <w:bottom w:val="single" w:sz="8" w:space="0" w:color="365F91" w:themeColor="accent1" w:themeShade="BF"/>
            <w:right w:val="single" w:sz="8" w:space="0" w:color="365F91" w:themeColor="accent1" w:themeShade="BF"/>
            <w:insideH w:val="single" w:sz="8" w:space="0" w:color="365F91" w:themeColor="accent1" w:themeShade="BF"/>
            <w:insideV w:val="single" w:sz="8" w:space="0" w:color="365F91" w:themeColor="accent1" w:themeShade="BF"/>
          </w:tblBorders>
          <w:tblLayout w:type="fixed"/>
          <w:tblPrExChange w:id="361" w:author="sion" w:date="2013-09-19T10:03:00Z">
            <w:tblPrEx>
              <w:tblW w:w="8720" w:type="dxa"/>
              <w:tblBorders>
                <w:top w:val="single" w:sz="8" w:space="0" w:color="365F91" w:themeColor="accent1" w:themeShade="BF"/>
                <w:left w:val="single" w:sz="8" w:space="0" w:color="365F91" w:themeColor="accent1" w:themeShade="BF"/>
                <w:bottom w:val="single" w:sz="8" w:space="0" w:color="365F91" w:themeColor="accent1" w:themeShade="BF"/>
                <w:right w:val="single" w:sz="8" w:space="0" w:color="365F91" w:themeColor="accent1" w:themeShade="BF"/>
                <w:insideH w:val="single" w:sz="8" w:space="0" w:color="365F91" w:themeColor="accent1" w:themeShade="BF"/>
                <w:insideV w:val="single" w:sz="8" w:space="0" w:color="365F91" w:themeColor="accent1" w:themeShade="BF"/>
              </w:tblBorders>
              <w:tblLayout w:type="fixed"/>
            </w:tblPrEx>
          </w:tblPrExChange>
        </w:tblPrEx>
        <w:trPr>
          <w:trHeight w:val="340"/>
          <w:ins w:id="362" w:author="sion" w:date="2013-09-19T10:02:00Z"/>
          <w:trPrChange w:id="363" w:author="sion" w:date="2013-09-19T10:03:00Z">
            <w:trPr>
              <w:trHeight w:val="340"/>
            </w:trPr>
          </w:trPrChange>
        </w:trPr>
        <w:tc>
          <w:tcPr>
            <w:cnfStyle w:val="001000000000"/>
            <w:tcW w:w="2518" w:type="dxa"/>
            <w:shd w:val="clear" w:color="auto" w:fill="DBE5F1" w:themeFill="accent1" w:themeFillTint="33"/>
            <w:tcPrChange w:id="364" w:author="sion" w:date="2013-09-19T10:03:00Z">
              <w:tcPr>
                <w:tcW w:w="2518" w:type="dxa"/>
              </w:tcPr>
            </w:tcPrChange>
          </w:tcPr>
          <w:p w:rsidR="0067744B" w:rsidRDefault="0067744B" w:rsidP="00291AF8">
            <w:pPr>
              <w:rPr>
                <w:ins w:id="365" w:author="sion" w:date="2013-09-19T10:02:00Z"/>
                <w:rFonts w:cs="Courier New"/>
                <w:b w:val="0"/>
                <w:color w:val="000000" w:themeColor="text1"/>
              </w:rPr>
            </w:pPr>
            <w:ins w:id="366" w:author="sion" w:date="2013-09-19T10:03:00Z">
              <w:r>
                <w:rPr>
                  <w:rFonts w:cs="Courier New"/>
                  <w:b w:val="0"/>
                  <w:color w:val="000000" w:themeColor="text1"/>
                  <w:sz w:val="22"/>
                  <w:szCs w:val="22"/>
                  <w:lang w:val="ca-ES"/>
                </w:rPr>
                <w:t>Descripció</w:t>
              </w:r>
            </w:ins>
          </w:p>
        </w:tc>
        <w:tc>
          <w:tcPr>
            <w:tcW w:w="1276" w:type="dxa"/>
            <w:shd w:val="clear" w:color="auto" w:fill="DBE5F1" w:themeFill="accent1" w:themeFillTint="33"/>
            <w:tcPrChange w:id="367" w:author="sion" w:date="2013-09-19T10:03:00Z">
              <w:tcPr>
                <w:tcW w:w="1276" w:type="dxa"/>
              </w:tcPr>
            </w:tcPrChange>
          </w:tcPr>
          <w:p w:rsidR="0067744B" w:rsidRDefault="0067744B" w:rsidP="00291AF8">
            <w:pPr>
              <w:cnfStyle w:val="000000000000"/>
              <w:rPr>
                <w:ins w:id="368" w:author="sion" w:date="2013-09-19T10:02:00Z"/>
              </w:rPr>
            </w:pPr>
            <w:ins w:id="369" w:author="sion" w:date="2013-09-19T10:03:00Z">
              <w:r>
                <w:rPr>
                  <w:sz w:val="22"/>
                  <w:szCs w:val="22"/>
                  <w:lang w:val="ca-ES"/>
                </w:rPr>
                <w:t>No</w:t>
              </w:r>
            </w:ins>
          </w:p>
        </w:tc>
        <w:tc>
          <w:tcPr>
            <w:tcW w:w="4926" w:type="dxa"/>
            <w:shd w:val="clear" w:color="auto" w:fill="DBE5F1" w:themeFill="accent1" w:themeFillTint="33"/>
            <w:tcPrChange w:id="370" w:author="sion" w:date="2013-09-19T10:03:00Z">
              <w:tcPr>
                <w:tcW w:w="4926" w:type="dxa"/>
              </w:tcPr>
            </w:tcPrChange>
          </w:tcPr>
          <w:p w:rsidR="0067744B" w:rsidRDefault="0067744B" w:rsidP="00291AF8">
            <w:pPr>
              <w:cnfStyle w:val="000000000000"/>
              <w:rPr>
                <w:ins w:id="371" w:author="sion" w:date="2013-09-19T10:02:00Z"/>
              </w:rPr>
            </w:pPr>
            <w:ins w:id="372" w:author="sion" w:date="2013-09-19T10:03:00Z">
              <w:r>
                <w:rPr>
                  <w:sz w:val="22"/>
                  <w:szCs w:val="22"/>
                  <w:lang w:val="ca-ES"/>
                </w:rPr>
                <w:t>Text descriptiu del càrrec</w:t>
              </w:r>
            </w:ins>
          </w:p>
        </w:tc>
      </w:tr>
    </w:tbl>
    <w:p w:rsidR="001E6339" w:rsidRPr="00C6677F" w:rsidRDefault="001E6339" w:rsidP="001E6339"/>
    <w:p w:rsidR="00874AF7" w:rsidRDefault="00874AF7" w:rsidP="00874AF7">
      <w:pPr>
        <w:pStyle w:val="Ttulo2"/>
      </w:pPr>
      <w:bookmarkStart w:id="373" w:name="_Toc367352041"/>
      <w:r>
        <w:t>Gestió d’</w:t>
      </w:r>
      <w:r w:rsidR="00E67D50">
        <w:t xml:space="preserve">informació de les </w:t>
      </w:r>
      <w:r>
        <w:t>àrees</w:t>
      </w:r>
      <w:bookmarkEnd w:id="373"/>
    </w:p>
    <w:p w:rsidR="00E67D50" w:rsidRPr="00C6677F" w:rsidRDefault="00E67D50" w:rsidP="00E67D50">
      <w:pPr>
        <w:jc w:val="both"/>
      </w:pPr>
      <w:r>
        <w:t>La informació de les àrees es gestiona a dins la corresponent opció de menú “Configuració → Àrees</w:t>
      </w:r>
      <w:r w:rsidRPr="00C6677F">
        <w:t xml:space="preserve">” </w:t>
      </w:r>
      <w:r>
        <w:t xml:space="preserve">(veure </w:t>
      </w:r>
      <w:r w:rsidR="00980AB5">
        <w:fldChar w:fldCharType="begin"/>
      </w:r>
      <w:r>
        <w:instrText xml:space="preserve"> REF _Ref320256871 \h </w:instrText>
      </w:r>
      <w:r w:rsidR="00980AB5">
        <w:fldChar w:fldCharType="separate"/>
      </w:r>
      <w:ins w:id="374" w:author="sion" w:date="2013-09-19T10:11:00Z">
        <w:r w:rsidR="00845AAC">
          <w:t xml:space="preserve">Figura </w:t>
        </w:r>
        <w:r w:rsidR="00845AAC">
          <w:rPr>
            <w:noProof/>
          </w:rPr>
          <w:t>18</w:t>
        </w:r>
      </w:ins>
      <w:del w:id="375" w:author="sion" w:date="2013-09-19T10:11:00Z">
        <w:r w:rsidDel="00845AAC">
          <w:delText xml:space="preserve">Figura </w:delText>
        </w:r>
        <w:r w:rsidDel="00845AAC">
          <w:rPr>
            <w:noProof/>
          </w:rPr>
          <w:delText>17</w:delText>
        </w:r>
      </w:del>
      <w:r w:rsidR="00980AB5">
        <w:fldChar w:fldCharType="end"/>
      </w:r>
      <w:r>
        <w:t>).</w:t>
      </w:r>
    </w:p>
    <w:p w:rsidR="00E67D50" w:rsidRDefault="00E67D50" w:rsidP="00E67D50">
      <w:pPr>
        <w:jc w:val="both"/>
      </w:pPr>
      <w:r w:rsidRPr="00C6677F">
        <w:t xml:space="preserve">Aquesta opció ens presenta un llistat amb </w:t>
      </w:r>
      <w:r>
        <w:t xml:space="preserve">dues pipelles a on es poden consultar les àrees amb la informació ja introduïda i les àrees encara sense configurar </w:t>
      </w:r>
      <w:r w:rsidR="00037535">
        <w:t xml:space="preserve">(veure </w:t>
      </w:r>
      <w:r w:rsidR="00980AB5">
        <w:fldChar w:fldCharType="begin"/>
      </w:r>
      <w:r w:rsidR="00037535">
        <w:instrText xml:space="preserve"> REF _Ref320258344 \h </w:instrText>
      </w:r>
      <w:r w:rsidR="00980AB5">
        <w:fldChar w:fldCharType="separate"/>
      </w:r>
      <w:ins w:id="376" w:author="sion" w:date="2013-09-19T10:11:00Z">
        <w:r w:rsidR="00845AAC">
          <w:t xml:space="preserve">Figura </w:t>
        </w:r>
        <w:r w:rsidR="00845AAC">
          <w:rPr>
            <w:noProof/>
          </w:rPr>
          <w:t>22</w:t>
        </w:r>
      </w:ins>
      <w:del w:id="377" w:author="sion" w:date="2013-09-19T10:11:00Z">
        <w:r w:rsidR="00037535" w:rsidDel="00845AAC">
          <w:delText xml:space="preserve">Figura </w:delText>
        </w:r>
        <w:r w:rsidR="00037535" w:rsidDel="00845AAC">
          <w:rPr>
            <w:noProof/>
          </w:rPr>
          <w:delText>18</w:delText>
        </w:r>
      </w:del>
      <w:r w:rsidR="00980AB5">
        <w:fldChar w:fldCharType="end"/>
      </w:r>
      <w:ins w:id="378" w:author="sion" w:date="2013-09-19T10:14:00Z">
        <w:r w:rsidR="00845AAC">
          <w:t xml:space="preserve"> i </w:t>
        </w:r>
        <w:r w:rsidR="00980AB5">
          <w:fldChar w:fldCharType="begin"/>
        </w:r>
        <w:r w:rsidR="00845AAC">
          <w:instrText xml:space="preserve"> REF _Ref367348974 \h </w:instrText>
        </w:r>
      </w:ins>
      <w:r w:rsidR="00980AB5">
        <w:fldChar w:fldCharType="separate"/>
      </w:r>
      <w:ins w:id="379" w:author="sion" w:date="2013-09-19T10:14:00Z">
        <w:r w:rsidR="00845AAC">
          <w:t xml:space="preserve">Figura </w:t>
        </w:r>
        <w:r w:rsidR="00845AAC">
          <w:rPr>
            <w:noProof/>
          </w:rPr>
          <w:t>23</w:t>
        </w:r>
        <w:r w:rsidR="00980AB5">
          <w:fldChar w:fldCharType="end"/>
        </w:r>
      </w:ins>
      <w:r w:rsidR="00037535">
        <w:t>).</w:t>
      </w:r>
      <w:r w:rsidRPr="00C6677F">
        <w:t xml:space="preserve"> </w:t>
      </w:r>
      <w:r>
        <w:t xml:space="preserve">Des de la pipella </w:t>
      </w:r>
      <w:r w:rsidRPr="00E67D50">
        <w:rPr>
          <w:i/>
        </w:rPr>
        <w:t>Configura</w:t>
      </w:r>
      <w:r w:rsidR="00DF036F">
        <w:rPr>
          <w:i/>
        </w:rPr>
        <w:t>de</w:t>
      </w:r>
      <w:r w:rsidRPr="00E67D50">
        <w:rPr>
          <w:i/>
        </w:rPr>
        <w:t>s</w:t>
      </w:r>
      <w:r>
        <w:t xml:space="preserve"> tenim la possibilitat d’editar o esborrar la configuració d’una àrea mentre que des de la pipella </w:t>
      </w:r>
      <w:r w:rsidRPr="00E67D50">
        <w:rPr>
          <w:i/>
        </w:rPr>
        <w:t>Sense configurar</w:t>
      </w:r>
      <w:r>
        <w:t xml:space="preserve"> tenim la possibilitat de configurar una àrea no configurada.</w:t>
      </w:r>
      <w:r w:rsidRPr="00C6677F">
        <w:t xml:space="preserve"> </w:t>
      </w:r>
    </w:p>
    <w:p w:rsidR="00E67D50" w:rsidRDefault="00037535" w:rsidP="00E67D50">
      <w:pPr>
        <w:keepNext/>
        <w:jc w:val="center"/>
      </w:pPr>
      <w:r>
        <w:rPr>
          <w:noProof/>
          <w:lang w:eastAsia="ca-ES"/>
        </w:rPr>
        <w:drawing>
          <wp:inline distT="0" distB="0" distL="0" distR="0">
            <wp:extent cx="5400040" cy="1121393"/>
            <wp:effectExtent l="190500" t="152400" r="162560" b="135907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21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D50" w:rsidRPr="00C6677F" w:rsidRDefault="00E67D50" w:rsidP="00037535">
      <w:pPr>
        <w:pStyle w:val="Epgrafe"/>
      </w:pPr>
      <w:bookmarkStart w:id="380" w:name="_Ref320258344"/>
      <w:r>
        <w:t xml:space="preserve">Figura </w:t>
      </w:r>
      <w:fldSimple w:instr=" SEQ Figura \* ARABIC ">
        <w:ins w:id="381" w:author="sion" w:date="2013-09-19T10:10:00Z">
          <w:r w:rsidR="00845AAC">
            <w:rPr>
              <w:noProof/>
            </w:rPr>
            <w:t>22</w:t>
          </w:r>
        </w:ins>
        <w:del w:id="382" w:author="sion" w:date="2013-09-18T17:42:00Z">
          <w:r w:rsidR="002F7FE9" w:rsidDel="00291AF8">
            <w:rPr>
              <w:noProof/>
            </w:rPr>
            <w:delText>18</w:delText>
          </w:r>
        </w:del>
      </w:fldSimple>
      <w:bookmarkEnd w:id="380"/>
      <w:r>
        <w:t xml:space="preserve">. Llistat </w:t>
      </w:r>
      <w:r w:rsidR="00037535">
        <w:t>d’àrees configurades.</w:t>
      </w:r>
    </w:p>
    <w:p w:rsidR="00845AAC" w:rsidRPr="00C6677F" w:rsidRDefault="00260F77" w:rsidP="00845AAC">
      <w:pPr>
        <w:pStyle w:val="Epgrafe"/>
        <w:rPr>
          <w:ins w:id="383" w:author="sion" w:date="2013-09-19T10:13:00Z"/>
        </w:rPr>
      </w:pPr>
      <w:bookmarkStart w:id="384" w:name="_Ref367348974"/>
      <w:ins w:id="385" w:author="sion" w:date="2013-09-19T10:13:00Z">
        <w:r>
          <w:rPr>
            <w:noProof/>
            <w:lang w:eastAsia="ca-ES"/>
            <w:rPrChange w:id="386">
              <w:rPr>
                <w:bCs w:val="0"/>
                <w:i w:val="0"/>
                <w:noProof/>
                <w:color w:val="auto"/>
                <w:szCs w:val="22"/>
                <w:lang w:eastAsia="ca-ES"/>
              </w:rPr>
            </w:rPrChange>
          </w:rPr>
          <w:drawing>
            <wp:inline distT="0" distB="0" distL="0" distR="0">
              <wp:extent cx="5400040" cy="1106916"/>
              <wp:effectExtent l="190500" t="152400" r="162560" b="131334"/>
              <wp:docPr id="51" name="Imagen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/>
                      <pic:cNvPicPr>
                        <a:picLocks noChangeAspect="1" noChangeArrowheads="1"/>
                      </pic:cNvPicPr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1106916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w:r>
        <w:r w:rsidR="00845AAC">
          <w:t xml:space="preserve">Figura </w:t>
        </w:r>
        <w:r w:rsidR="00980AB5">
          <w:fldChar w:fldCharType="begin"/>
        </w:r>
        <w:r w:rsidR="00845AAC">
          <w:instrText xml:space="preserve"> SEQ Figura \* ARABIC </w:instrText>
        </w:r>
        <w:r w:rsidR="00980AB5">
          <w:fldChar w:fldCharType="separate"/>
        </w:r>
        <w:r w:rsidR="00845AAC">
          <w:rPr>
            <w:noProof/>
          </w:rPr>
          <w:t>23</w:t>
        </w:r>
        <w:r w:rsidR="00980AB5">
          <w:fldChar w:fldCharType="end"/>
        </w:r>
        <w:bookmarkEnd w:id="384"/>
        <w:r w:rsidR="00845AAC">
          <w:t>. Llistat d’àrees sense configurar</w:t>
        </w:r>
      </w:ins>
    </w:p>
    <w:p w:rsidR="00E67D50" w:rsidRDefault="00E67D50" w:rsidP="00E67D50">
      <w:pPr>
        <w:jc w:val="both"/>
        <w:rPr>
          <w:ins w:id="387" w:author="sion" w:date="2013-09-19T10:13:00Z"/>
        </w:rPr>
      </w:pPr>
    </w:p>
    <w:p w:rsidR="00845AAC" w:rsidRPr="00C6677F" w:rsidRDefault="00845AAC" w:rsidP="00E67D50">
      <w:pPr>
        <w:jc w:val="both"/>
      </w:pPr>
    </w:p>
    <w:p w:rsidR="00E67D50" w:rsidRDefault="00E67D50" w:rsidP="00E67D50">
      <w:pPr>
        <w:jc w:val="both"/>
        <w:rPr>
          <w:ins w:id="388" w:author="sion" w:date="2013-09-19T10:13:00Z"/>
        </w:rPr>
      </w:pPr>
      <w:r w:rsidRPr="00C6677F">
        <w:t xml:space="preserve">Per a </w:t>
      </w:r>
      <w:r w:rsidR="00556AB8">
        <w:t xml:space="preserve">configurar una àrea de la pipella </w:t>
      </w:r>
      <w:r w:rsidR="00556AB8" w:rsidRPr="00556AB8">
        <w:rPr>
          <w:i/>
        </w:rPr>
        <w:t>Sense configurar</w:t>
      </w:r>
      <w:r w:rsidR="00556AB8">
        <w:t xml:space="preserve"> </w:t>
      </w:r>
      <w:r w:rsidRPr="00C6677F">
        <w:t xml:space="preserve">s’ha de fer clic a damunt el botó </w:t>
      </w:r>
      <w:r w:rsidR="00556AB8">
        <w:rPr>
          <w:noProof/>
          <w:lang w:eastAsia="ca-ES"/>
        </w:rPr>
        <w:drawing>
          <wp:inline distT="0" distB="0" distL="0" distR="0">
            <wp:extent cx="847725" cy="209550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 xml:space="preserve">. </w:t>
      </w:r>
      <w:r w:rsidR="00556AB8">
        <w:t xml:space="preserve">Per a modificar les dades d’una àrea ja </w:t>
      </w:r>
      <w:r w:rsidRPr="00C6677F">
        <w:t>s’ha de fer clic a damunt la línea de l’</w:t>
      </w:r>
      <w:r w:rsidR="00556AB8">
        <w:t xml:space="preserve">àrea a dins la pipella </w:t>
      </w:r>
      <w:r w:rsidR="00556AB8" w:rsidRPr="00556AB8">
        <w:rPr>
          <w:i/>
        </w:rPr>
        <w:t>Configurades</w:t>
      </w:r>
      <w:r w:rsidRPr="00C6677F">
        <w:t>. Per a esborrar un</w:t>
      </w:r>
      <w:r w:rsidR="00556AB8">
        <w:t>a àrea</w:t>
      </w:r>
      <w:r w:rsidRPr="00C6677F">
        <w:t xml:space="preserve"> s’ha de fer clic a damunt la icona </w:t>
      </w:r>
      <w:r w:rsidRPr="00C6677F">
        <w:rPr>
          <w:noProof/>
          <w:lang w:eastAsia="ca-ES"/>
        </w:rPr>
        <w:drawing>
          <wp:inline distT="0" distB="0" distL="0" distR="0">
            <wp:extent cx="133350" cy="133350"/>
            <wp:effectExtent l="19050" t="0" r="0" b="0"/>
            <wp:docPr id="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677F">
        <w:t>.</w:t>
      </w:r>
    </w:p>
    <w:p w:rsidR="00000000" w:rsidRDefault="00260F77">
      <w:pPr>
        <w:pStyle w:val="Epgrafe"/>
        <w:rPr>
          <w:del w:id="389" w:author="sion" w:date="2013-09-19T10:13:00Z"/>
        </w:rPr>
        <w:pPrChange w:id="390" w:author="sion" w:date="2013-09-19T10:13:00Z">
          <w:pPr>
            <w:jc w:val="both"/>
          </w:pPr>
        </w:pPrChange>
      </w:pPr>
    </w:p>
    <w:p w:rsidR="00E67D50" w:rsidRPr="00C6677F" w:rsidRDefault="00E67D50" w:rsidP="00E67D50">
      <w:pPr>
        <w:jc w:val="both"/>
      </w:pPr>
      <w:r w:rsidRPr="00C6677F">
        <w:t xml:space="preserve">Si </w:t>
      </w:r>
      <w:r w:rsidR="00A100BA">
        <w:t>es modifica la configuració d’una àrea o es crea la configuració de nou</w:t>
      </w:r>
      <w:r w:rsidRPr="00C6677F">
        <w:t xml:space="preserve"> apareix un formulari com el de la</w:t>
      </w:r>
      <w:r w:rsidR="00A100BA">
        <w:t xml:space="preserve"> </w:t>
      </w:r>
      <w:r w:rsidR="00980AB5">
        <w:fldChar w:fldCharType="begin"/>
      </w:r>
      <w:r w:rsidR="00A100BA">
        <w:instrText xml:space="preserve"> REF _Ref320258906 \h </w:instrText>
      </w:r>
      <w:r w:rsidR="00980AB5">
        <w:fldChar w:fldCharType="separate"/>
      </w:r>
      <w:r w:rsidR="00A100BA">
        <w:t xml:space="preserve">Figura </w:t>
      </w:r>
      <w:r w:rsidR="00A100BA">
        <w:rPr>
          <w:noProof/>
        </w:rPr>
        <w:t>19</w:t>
      </w:r>
      <w:r w:rsidR="00980AB5">
        <w:fldChar w:fldCharType="end"/>
      </w:r>
      <w:r w:rsidRPr="00C6677F">
        <w:t>.</w:t>
      </w:r>
    </w:p>
    <w:p w:rsidR="00A100BA" w:rsidRDefault="00A100BA" w:rsidP="00A100BA">
      <w:pPr>
        <w:keepNext/>
        <w:jc w:val="center"/>
      </w:pPr>
      <w:r>
        <w:rPr>
          <w:noProof/>
          <w:lang w:eastAsia="ca-ES"/>
        </w:rPr>
        <w:drawing>
          <wp:inline distT="0" distB="0" distL="0" distR="0">
            <wp:extent cx="5400040" cy="2408126"/>
            <wp:effectExtent l="190500" t="152400" r="162560" b="125524"/>
            <wp:docPr id="53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81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D50" w:rsidRPr="00C6677F" w:rsidRDefault="00A100BA" w:rsidP="00A100BA">
      <w:pPr>
        <w:pStyle w:val="Epgrafe"/>
      </w:pPr>
      <w:bookmarkStart w:id="391" w:name="_Ref320258906"/>
      <w:r>
        <w:t xml:space="preserve">Figura </w:t>
      </w:r>
      <w:fldSimple w:instr=" SEQ Figura \* ARABIC ">
        <w:ins w:id="392" w:author="sion" w:date="2013-09-19T10:10:00Z">
          <w:r w:rsidR="00845AAC">
            <w:rPr>
              <w:noProof/>
            </w:rPr>
            <w:t>23</w:t>
          </w:r>
        </w:ins>
        <w:del w:id="393" w:author="sion" w:date="2013-09-18T17:42:00Z">
          <w:r w:rsidR="002F7FE9" w:rsidDel="00291AF8">
            <w:rPr>
              <w:noProof/>
            </w:rPr>
            <w:delText>19</w:delText>
          </w:r>
        </w:del>
      </w:fldSimple>
      <w:bookmarkEnd w:id="391"/>
      <w:r>
        <w:t>. Formulari amb les dades d’una àrea.</w:t>
      </w:r>
    </w:p>
    <w:p w:rsidR="00E67D50" w:rsidRPr="00C6677F" w:rsidRDefault="00E67D50" w:rsidP="00E67D50">
      <w:pPr>
        <w:jc w:val="both"/>
      </w:pPr>
      <w:r w:rsidRPr="00C6677F">
        <w:t>En aquest formulari es po</w:t>
      </w:r>
      <w:r w:rsidR="00AC0A7E">
        <w:t>den introduir les dades per a configurar l’àrea.</w:t>
      </w:r>
      <w:r w:rsidR="00AC0A7E" w:rsidRPr="00C6677F">
        <w:t xml:space="preserve"> </w:t>
      </w:r>
      <w:r w:rsidR="00AC0A7E">
        <w:t>Els camps del formulari</w:t>
      </w:r>
      <w:r w:rsidRPr="00C6677F">
        <w:t xml:space="preserve"> són les següents:</w:t>
      </w:r>
    </w:p>
    <w:tbl>
      <w:tblPr>
        <w:tblStyle w:val="Listaclara-nfasis12"/>
        <w:tblW w:w="8720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ayout w:type="fixed"/>
        <w:tblLook w:val="04A0"/>
      </w:tblPr>
      <w:tblGrid>
        <w:gridCol w:w="2518"/>
        <w:gridCol w:w="1276"/>
        <w:gridCol w:w="4926"/>
      </w:tblGrid>
      <w:tr w:rsidR="00E67D50" w:rsidRPr="00C6677F" w:rsidTr="00E67D50">
        <w:trPr>
          <w:cnfStyle w:val="100000000000"/>
          <w:trHeight w:val="340"/>
        </w:trPr>
        <w:tc>
          <w:tcPr>
            <w:cnfStyle w:val="001000000000"/>
            <w:tcW w:w="2518" w:type="dxa"/>
          </w:tcPr>
          <w:p w:rsidR="00E67D50" w:rsidRPr="00C6677F" w:rsidRDefault="00E67D50" w:rsidP="00E67D50">
            <w:pPr>
              <w:jc w:val="center"/>
              <w:rPr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Camp</w:t>
            </w:r>
          </w:p>
        </w:tc>
        <w:tc>
          <w:tcPr>
            <w:tcW w:w="1276" w:type="dxa"/>
          </w:tcPr>
          <w:p w:rsidR="00E67D50" w:rsidRPr="00C6677F" w:rsidRDefault="00E67D50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Obligatori</w:t>
            </w:r>
          </w:p>
        </w:tc>
        <w:tc>
          <w:tcPr>
            <w:tcW w:w="4926" w:type="dxa"/>
          </w:tcPr>
          <w:p w:rsidR="00E67D50" w:rsidRPr="00C6677F" w:rsidRDefault="00E67D50" w:rsidP="00E67D50">
            <w:pPr>
              <w:tabs>
                <w:tab w:val="center" w:pos="1734"/>
              </w:tabs>
              <w:jc w:val="center"/>
              <w:cnfStyle w:val="100000000000"/>
              <w:rPr>
                <w:bCs w:val="0"/>
                <w:sz w:val="22"/>
                <w:szCs w:val="22"/>
                <w:lang w:val="ca-ES"/>
              </w:rPr>
            </w:pPr>
            <w:r w:rsidRPr="00C6677F">
              <w:rPr>
                <w:bCs w:val="0"/>
                <w:sz w:val="22"/>
                <w:szCs w:val="22"/>
                <w:lang w:val="ca-ES"/>
              </w:rPr>
              <w:t>Descripció</w:t>
            </w:r>
          </w:p>
        </w:tc>
      </w:tr>
      <w:tr w:rsidR="00E67D50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 w:rsidRPr="00C6677F"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Codi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7D50" w:rsidRPr="00C6677F" w:rsidRDefault="00AC0A7E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Codi de l’àrea (no editable)</w:t>
            </w:r>
          </w:p>
        </w:tc>
      </w:tr>
      <w:tr w:rsidR="00E67D50" w:rsidRPr="00C6677F" w:rsidTr="00E67D50">
        <w:trPr>
          <w:trHeight w:val="340"/>
        </w:trPr>
        <w:tc>
          <w:tcPr>
            <w:cnfStyle w:val="001000000000"/>
            <w:tcW w:w="2518" w:type="dxa"/>
            <w:shd w:val="clear" w:color="auto" w:fill="DBE5F1" w:themeFill="accent1" w:themeFillTint="33"/>
          </w:tcPr>
          <w:p w:rsidR="00E67D50" w:rsidRPr="00C6677F" w:rsidRDefault="00AC0A7E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Nom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:rsidR="00E67D50" w:rsidRPr="00C6677F" w:rsidRDefault="00E67D50" w:rsidP="00E67D50">
            <w:pPr>
              <w:cnfStyle w:val="000000000000"/>
              <w:rPr>
                <w:sz w:val="22"/>
                <w:szCs w:val="22"/>
                <w:lang w:val="ca-ES"/>
              </w:rPr>
            </w:pPr>
            <w:r w:rsidRPr="00C6677F">
              <w:rPr>
                <w:sz w:val="22"/>
                <w:szCs w:val="22"/>
                <w:lang w:val="ca-ES"/>
              </w:rPr>
              <w:t>Si</w:t>
            </w:r>
          </w:p>
        </w:tc>
        <w:tc>
          <w:tcPr>
            <w:tcW w:w="4926" w:type="dxa"/>
            <w:shd w:val="clear" w:color="auto" w:fill="C6D9F1" w:themeFill="text2" w:themeFillTint="33"/>
          </w:tcPr>
          <w:p w:rsidR="00E67D50" w:rsidRPr="00C6677F" w:rsidRDefault="00E67D50" w:rsidP="00AC0A7E">
            <w:pPr>
              <w:cnfStyle w:val="0000000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Títol de l’</w:t>
            </w:r>
            <w:r w:rsidR="00AC0A7E">
              <w:rPr>
                <w:sz w:val="22"/>
                <w:szCs w:val="22"/>
                <w:lang w:val="ca-ES"/>
              </w:rPr>
              <w:t>àrea</w:t>
            </w:r>
          </w:p>
        </w:tc>
      </w:tr>
      <w:tr w:rsidR="00E67D50" w:rsidRPr="00C6677F" w:rsidTr="00E67D50">
        <w:trPr>
          <w:cnfStyle w:val="000000100000"/>
          <w:trHeight w:val="34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</w:pPr>
            <w:r>
              <w:rPr>
                <w:rFonts w:cs="Courier New"/>
                <w:b w:val="0"/>
                <w:color w:val="000000" w:themeColor="text1"/>
                <w:sz w:val="22"/>
                <w:szCs w:val="22"/>
                <w:lang w:val="ca-ES"/>
              </w:rPr>
              <w:t>Descripció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:rsidR="00E67D50" w:rsidRPr="00C6677F" w:rsidRDefault="00E67D50" w:rsidP="00E67D50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No</w:t>
            </w:r>
          </w:p>
        </w:tc>
        <w:tc>
          <w:tcPr>
            <w:tcW w:w="49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E67D50" w:rsidRPr="00C6677F" w:rsidRDefault="00E67D50" w:rsidP="00AC0A7E">
            <w:pPr>
              <w:cnfStyle w:val="000000100000"/>
              <w:rPr>
                <w:sz w:val="22"/>
                <w:szCs w:val="22"/>
                <w:lang w:val="ca-ES"/>
              </w:rPr>
            </w:pPr>
            <w:r>
              <w:rPr>
                <w:sz w:val="22"/>
                <w:szCs w:val="22"/>
                <w:lang w:val="ca-ES"/>
              </w:rPr>
              <w:t>Text descriptiu de l’</w:t>
            </w:r>
            <w:r w:rsidR="00AC0A7E">
              <w:rPr>
                <w:sz w:val="22"/>
                <w:szCs w:val="22"/>
                <w:lang w:val="ca-ES"/>
              </w:rPr>
              <w:t>àrea</w:t>
            </w:r>
          </w:p>
        </w:tc>
      </w:tr>
    </w:tbl>
    <w:p w:rsidR="00C51582" w:rsidRPr="00C6677F" w:rsidRDefault="00C51582" w:rsidP="001E6339">
      <w:pPr>
        <w:pStyle w:val="Ttulo2"/>
        <w:numPr>
          <w:ilvl w:val="0"/>
          <w:numId w:val="0"/>
        </w:numPr>
      </w:pPr>
    </w:p>
    <w:sectPr w:rsidR="00C51582" w:rsidRPr="00C6677F" w:rsidSect="00A223DB">
      <w:headerReference w:type="default" r:id="rId44"/>
      <w:footerReference w:type="default" r:id="rId45"/>
      <w:headerReference w:type="first" r:id="rId46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F77" w:rsidRDefault="00260F77" w:rsidP="008052C3">
      <w:pPr>
        <w:spacing w:after="0" w:line="240" w:lineRule="auto"/>
      </w:pPr>
      <w:r>
        <w:separator/>
      </w:r>
    </w:p>
  </w:endnote>
  <w:endnote w:type="continuationSeparator" w:id="1">
    <w:p w:rsidR="00260F77" w:rsidRDefault="00260F77" w:rsidP="0080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20"/>
      <w:gridCol w:w="5387"/>
    </w:tblGrid>
    <w:tr w:rsidR="00291AF8" w:rsidTr="00B9082A">
      <w:tc>
        <w:tcPr>
          <w:tcW w:w="4820" w:type="dxa"/>
          <w:vAlign w:val="center"/>
        </w:tcPr>
        <w:p w:rsidR="00291AF8" w:rsidRPr="00532944" w:rsidRDefault="00291AF8" w:rsidP="00E22AE2">
          <w:pPr>
            <w:pStyle w:val="Piedepgina"/>
            <w:rPr>
              <w:sz w:val="20"/>
              <w:szCs w:val="20"/>
            </w:rPr>
          </w:pPr>
          <w:r w:rsidRPr="00532944">
            <w:rPr>
              <w:sz w:val="20"/>
              <w:szCs w:val="20"/>
            </w:rPr>
            <w:t>F Rev.0</w:t>
          </w:r>
        </w:p>
      </w:tc>
      <w:tc>
        <w:tcPr>
          <w:tcW w:w="5387" w:type="dxa"/>
          <w:vAlign w:val="center"/>
        </w:tcPr>
        <w:p w:rsidR="00291AF8" w:rsidRPr="00532944" w:rsidRDefault="00291AF8" w:rsidP="00E22AE2">
          <w:pPr>
            <w:pStyle w:val="Piedepgina"/>
            <w:jc w:val="right"/>
            <w:rPr>
              <w:sz w:val="20"/>
              <w:szCs w:val="20"/>
            </w:rPr>
          </w:pPr>
          <w:r w:rsidRPr="00532944">
            <w:rPr>
              <w:rStyle w:val="Nmerodepgina"/>
              <w:sz w:val="20"/>
              <w:szCs w:val="20"/>
            </w:rPr>
            <w:t xml:space="preserve">pàg. </w:t>
          </w:r>
          <w:r w:rsidR="00980AB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PAGE </w:instrText>
          </w:r>
          <w:r w:rsidR="00980AB5" w:rsidRPr="00532944">
            <w:rPr>
              <w:rStyle w:val="Nmerodepgina"/>
              <w:sz w:val="20"/>
              <w:szCs w:val="20"/>
            </w:rPr>
            <w:fldChar w:fldCharType="separate"/>
          </w:r>
          <w:r w:rsidR="00775A71">
            <w:rPr>
              <w:rStyle w:val="Nmerodepgina"/>
              <w:noProof/>
              <w:sz w:val="20"/>
              <w:szCs w:val="20"/>
            </w:rPr>
            <w:t>3</w:t>
          </w:r>
          <w:r w:rsidR="00980AB5" w:rsidRPr="00532944">
            <w:rPr>
              <w:rStyle w:val="Nmerodepgina"/>
              <w:sz w:val="20"/>
              <w:szCs w:val="20"/>
            </w:rPr>
            <w:fldChar w:fldCharType="end"/>
          </w:r>
          <w:r w:rsidRPr="00532944">
            <w:rPr>
              <w:rStyle w:val="Nmerodepgina"/>
              <w:sz w:val="20"/>
              <w:szCs w:val="20"/>
            </w:rPr>
            <w:t xml:space="preserve">/ </w:t>
          </w:r>
          <w:r w:rsidR="00980AB5" w:rsidRPr="00532944">
            <w:rPr>
              <w:rStyle w:val="Nmerodepgina"/>
              <w:sz w:val="20"/>
              <w:szCs w:val="20"/>
            </w:rPr>
            <w:fldChar w:fldCharType="begin"/>
          </w:r>
          <w:r w:rsidRPr="00532944">
            <w:rPr>
              <w:rStyle w:val="Nmerodepgina"/>
              <w:sz w:val="20"/>
              <w:szCs w:val="20"/>
            </w:rPr>
            <w:instrText xml:space="preserve"> NUMPAGES </w:instrText>
          </w:r>
          <w:r w:rsidR="00980AB5" w:rsidRPr="00532944">
            <w:rPr>
              <w:rStyle w:val="Nmerodepgina"/>
              <w:sz w:val="20"/>
              <w:szCs w:val="20"/>
            </w:rPr>
            <w:fldChar w:fldCharType="separate"/>
          </w:r>
          <w:r w:rsidR="00775A71">
            <w:rPr>
              <w:rStyle w:val="Nmerodepgina"/>
              <w:noProof/>
              <w:sz w:val="20"/>
              <w:szCs w:val="20"/>
            </w:rPr>
            <w:t>23</w:t>
          </w:r>
          <w:r w:rsidR="00980AB5" w:rsidRPr="0053294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91AF8" w:rsidRDefault="00291AF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F77" w:rsidRDefault="00260F77" w:rsidP="008052C3">
      <w:pPr>
        <w:spacing w:after="0" w:line="240" w:lineRule="auto"/>
      </w:pPr>
      <w:r>
        <w:separator/>
      </w:r>
    </w:p>
  </w:footnote>
  <w:footnote w:type="continuationSeparator" w:id="1">
    <w:p w:rsidR="00260F77" w:rsidRDefault="00260F77" w:rsidP="0080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207" w:type="dxa"/>
      <w:tblInd w:w="-743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50"/>
      <w:gridCol w:w="3587"/>
      <w:gridCol w:w="3270"/>
    </w:tblGrid>
    <w:tr w:rsidR="00291AF8" w:rsidTr="00B9082A">
      <w:trPr>
        <w:trHeight w:val="420"/>
      </w:trPr>
      <w:tc>
        <w:tcPr>
          <w:tcW w:w="3350" w:type="dxa"/>
          <w:vAlign w:val="center"/>
        </w:tcPr>
        <w:p w:rsidR="00291AF8" w:rsidRDefault="00291AF8" w:rsidP="00532944">
          <w:pPr>
            <w:pStyle w:val="Encabezado"/>
            <w:jc w:val="center"/>
          </w:pPr>
          <w:r w:rsidRPr="00CB5521"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20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id w:val="9729147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87" w:type="dxa"/>
              <w:vAlign w:val="center"/>
            </w:tcPr>
            <w:p w:rsidR="00291AF8" w:rsidRDefault="00291AF8" w:rsidP="00532944">
              <w:pPr>
                <w:pStyle w:val="Encabezado"/>
                <w:jc w:val="center"/>
              </w:pPr>
              <w:r>
                <w:rPr>
                  <w:lang w:val="es-ES"/>
                </w:rPr>
                <w:t>Manual de l’administrador</w:t>
              </w:r>
            </w:p>
          </w:tc>
        </w:sdtContent>
      </w:sdt>
      <w:tc>
        <w:tcPr>
          <w:tcW w:w="3270" w:type="dxa"/>
          <w:vAlign w:val="center"/>
        </w:tcPr>
        <w:p w:rsidR="00291AF8" w:rsidRDefault="00980AB5" w:rsidP="003163CE">
          <w:pPr>
            <w:jc w:val="center"/>
          </w:pPr>
          <w:fldSimple w:instr=" FILENAME   \* MERGEFORMAT ">
            <w:r w:rsidR="00291AF8">
              <w:rPr>
                <w:noProof/>
              </w:rPr>
              <w:t>manual_admin.docx</w:t>
            </w:r>
          </w:fldSimple>
        </w:p>
      </w:tc>
    </w:tr>
  </w:tbl>
  <w:p w:rsidR="00291AF8" w:rsidRDefault="00291AF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95"/>
      <w:gridCol w:w="425"/>
      <w:gridCol w:w="2800"/>
    </w:tblGrid>
    <w:tr w:rsidR="00291AF8" w:rsidTr="003C00DA">
      <w:tc>
        <w:tcPr>
          <w:tcW w:w="5495" w:type="dxa"/>
        </w:tcPr>
        <w:p w:rsidR="00291AF8" w:rsidRDefault="00291AF8">
          <w:pPr>
            <w:pStyle w:val="Encabezado"/>
          </w:pPr>
          <w:r>
            <w:rPr>
              <w:noProof/>
              <w:lang w:eastAsia="ca-ES"/>
            </w:rPr>
            <w:drawing>
              <wp:inline distT="0" distB="0" distL="0" distR="0">
                <wp:extent cx="1400175" cy="561975"/>
                <wp:effectExtent l="19050" t="0" r="9525" b="0"/>
                <wp:docPr id="19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" w:type="dxa"/>
        </w:tcPr>
        <w:p w:rsidR="00291AF8" w:rsidRDefault="00291AF8">
          <w:pPr>
            <w:pStyle w:val="Encabezado"/>
          </w:pPr>
        </w:p>
      </w:tc>
      <w:tc>
        <w:tcPr>
          <w:tcW w:w="2800" w:type="dxa"/>
        </w:tcPr>
        <w:p w:rsidR="00291AF8" w:rsidRDefault="00291AF8">
          <w:pPr>
            <w:pStyle w:val="Encabezado"/>
          </w:pPr>
          <w:r w:rsidRPr="00B17A6B">
            <w:rPr>
              <w:noProof/>
              <w:lang w:eastAsia="ca-ES"/>
            </w:rPr>
            <w:drawing>
              <wp:inline distT="0" distB="0" distL="0" distR="0">
                <wp:extent cx="1609725" cy="587549"/>
                <wp:effectExtent l="19050" t="0" r="9525" b="0"/>
                <wp:docPr id="4" name="Imagen 2" descr="0000_logos_is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0000_logos_is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010" cy="5949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1AF8" w:rsidRDefault="00291AF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2D0FC9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777B7"/>
    <w:multiLevelType w:val="hybridMultilevel"/>
    <w:tmpl w:val="E92609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41763"/>
    <w:multiLevelType w:val="hybridMultilevel"/>
    <w:tmpl w:val="DE642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05A6D"/>
    <w:multiLevelType w:val="hybridMultilevel"/>
    <w:tmpl w:val="9BDCD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40635"/>
    <w:multiLevelType w:val="hybridMultilevel"/>
    <w:tmpl w:val="6E5AD250"/>
    <w:lvl w:ilvl="0" w:tplc="A16A1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5439B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1E7E78F3"/>
    <w:multiLevelType w:val="hybridMultilevel"/>
    <w:tmpl w:val="B5E0EDDC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242D2"/>
    <w:multiLevelType w:val="hybridMultilevel"/>
    <w:tmpl w:val="8794E03A"/>
    <w:lvl w:ilvl="0" w:tplc="D9FC5C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60A6F"/>
    <w:multiLevelType w:val="hybridMultilevel"/>
    <w:tmpl w:val="EBE2F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D4169"/>
    <w:multiLevelType w:val="hybridMultilevel"/>
    <w:tmpl w:val="2A56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37640"/>
    <w:multiLevelType w:val="hybridMultilevel"/>
    <w:tmpl w:val="A5089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D1A38"/>
    <w:multiLevelType w:val="hybridMultilevel"/>
    <w:tmpl w:val="160291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82E9F"/>
    <w:multiLevelType w:val="hybridMultilevel"/>
    <w:tmpl w:val="8DFA1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759C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84260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EA54A80"/>
    <w:multiLevelType w:val="hybridMultilevel"/>
    <w:tmpl w:val="99D2854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7434CA"/>
    <w:multiLevelType w:val="hybridMultilevel"/>
    <w:tmpl w:val="E5AE019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05359"/>
    <w:multiLevelType w:val="hybridMultilevel"/>
    <w:tmpl w:val="80EA2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02AB6"/>
    <w:multiLevelType w:val="hybridMultilevel"/>
    <w:tmpl w:val="7734623E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8FA0681"/>
    <w:multiLevelType w:val="hybridMultilevel"/>
    <w:tmpl w:val="4DCAB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F7FED"/>
    <w:multiLevelType w:val="hybridMultilevel"/>
    <w:tmpl w:val="FA7AB94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21">
    <w:nsid w:val="7032736F"/>
    <w:multiLevelType w:val="multilevel"/>
    <w:tmpl w:val="39D88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1C85B65"/>
    <w:multiLevelType w:val="hybridMultilevel"/>
    <w:tmpl w:val="FA7C3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D82C0E"/>
    <w:multiLevelType w:val="hybridMultilevel"/>
    <w:tmpl w:val="B4967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ED59F3"/>
    <w:multiLevelType w:val="hybridMultilevel"/>
    <w:tmpl w:val="ECE82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3C707E"/>
    <w:multiLevelType w:val="hybridMultilevel"/>
    <w:tmpl w:val="E0A817D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D62DD"/>
    <w:multiLevelType w:val="hybridMultilevel"/>
    <w:tmpl w:val="E3D63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B3573B"/>
    <w:multiLevelType w:val="hybridMultilevel"/>
    <w:tmpl w:val="B52846E4"/>
    <w:lvl w:ilvl="0" w:tplc="AD86A21C">
      <w:start w:val="1"/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  <w:color w:val="FFFFFF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8">
    <w:nsid w:val="7DB02BEB"/>
    <w:multiLevelType w:val="hybridMultilevel"/>
    <w:tmpl w:val="1BDAFB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5"/>
  </w:num>
  <w:num w:numId="4">
    <w:abstractNumId w:val="28"/>
  </w:num>
  <w:num w:numId="5">
    <w:abstractNumId w:val="16"/>
  </w:num>
  <w:num w:numId="6">
    <w:abstractNumId w:val="25"/>
  </w:num>
  <w:num w:numId="7">
    <w:abstractNumId w:val="6"/>
  </w:num>
  <w:num w:numId="8">
    <w:abstractNumId w:val="18"/>
  </w:num>
  <w:num w:numId="9">
    <w:abstractNumId w:val="7"/>
  </w:num>
  <w:num w:numId="10">
    <w:abstractNumId w:val="26"/>
  </w:num>
  <w:num w:numId="11">
    <w:abstractNumId w:val="13"/>
  </w:num>
  <w:num w:numId="12">
    <w:abstractNumId w:val="8"/>
  </w:num>
  <w:num w:numId="13">
    <w:abstractNumId w:val="23"/>
  </w:num>
  <w:num w:numId="14">
    <w:abstractNumId w:val="19"/>
  </w:num>
  <w:num w:numId="15">
    <w:abstractNumId w:val="2"/>
  </w:num>
  <w:num w:numId="16">
    <w:abstractNumId w:val="1"/>
  </w:num>
  <w:num w:numId="17">
    <w:abstractNumId w:val="9"/>
  </w:num>
  <w:num w:numId="18">
    <w:abstractNumId w:val="12"/>
  </w:num>
  <w:num w:numId="19">
    <w:abstractNumId w:val="10"/>
  </w:num>
  <w:num w:numId="20">
    <w:abstractNumId w:val="11"/>
  </w:num>
  <w:num w:numId="21">
    <w:abstractNumId w:val="27"/>
  </w:num>
  <w:num w:numId="22">
    <w:abstractNumId w:val="5"/>
  </w:num>
  <w:num w:numId="23">
    <w:abstractNumId w:val="24"/>
  </w:num>
  <w:num w:numId="24">
    <w:abstractNumId w:val="4"/>
  </w:num>
  <w:num w:numId="25">
    <w:abstractNumId w:val="22"/>
  </w:num>
  <w:num w:numId="26">
    <w:abstractNumId w:val="17"/>
  </w:num>
  <w:num w:numId="27">
    <w:abstractNumId w:val="3"/>
  </w:num>
  <w:num w:numId="28">
    <w:abstractNumId w:val="20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115A07"/>
    <w:rsid w:val="000022B8"/>
    <w:rsid w:val="00003C05"/>
    <w:rsid w:val="00013F31"/>
    <w:rsid w:val="0001445B"/>
    <w:rsid w:val="000215FC"/>
    <w:rsid w:val="0003250E"/>
    <w:rsid w:val="00035AFF"/>
    <w:rsid w:val="00037535"/>
    <w:rsid w:val="00055BE9"/>
    <w:rsid w:val="000601F9"/>
    <w:rsid w:val="0006485A"/>
    <w:rsid w:val="00071F82"/>
    <w:rsid w:val="00080EFA"/>
    <w:rsid w:val="000A4C69"/>
    <w:rsid w:val="000B0AD6"/>
    <w:rsid w:val="000B15FB"/>
    <w:rsid w:val="000D13D1"/>
    <w:rsid w:val="000E139B"/>
    <w:rsid w:val="00101F96"/>
    <w:rsid w:val="00104E83"/>
    <w:rsid w:val="001069F9"/>
    <w:rsid w:val="001159D0"/>
    <w:rsid w:val="00115A07"/>
    <w:rsid w:val="00122BA9"/>
    <w:rsid w:val="00132112"/>
    <w:rsid w:val="00145B28"/>
    <w:rsid w:val="001551D5"/>
    <w:rsid w:val="001567C0"/>
    <w:rsid w:val="00161534"/>
    <w:rsid w:val="00164E6C"/>
    <w:rsid w:val="001654E4"/>
    <w:rsid w:val="0018291E"/>
    <w:rsid w:val="00184105"/>
    <w:rsid w:val="0018723E"/>
    <w:rsid w:val="00191603"/>
    <w:rsid w:val="001A0605"/>
    <w:rsid w:val="001A644A"/>
    <w:rsid w:val="001A7B4A"/>
    <w:rsid w:val="001B78C9"/>
    <w:rsid w:val="001D3CB4"/>
    <w:rsid w:val="001D57E6"/>
    <w:rsid w:val="001E6339"/>
    <w:rsid w:val="001F7D36"/>
    <w:rsid w:val="00202E8B"/>
    <w:rsid w:val="00203E3B"/>
    <w:rsid w:val="00213362"/>
    <w:rsid w:val="00213C65"/>
    <w:rsid w:val="00237CA6"/>
    <w:rsid w:val="00260B6B"/>
    <w:rsid w:val="00260F77"/>
    <w:rsid w:val="0027137C"/>
    <w:rsid w:val="00276181"/>
    <w:rsid w:val="002854D5"/>
    <w:rsid w:val="0028739C"/>
    <w:rsid w:val="00291AF8"/>
    <w:rsid w:val="002D18FB"/>
    <w:rsid w:val="002D7273"/>
    <w:rsid w:val="002E0061"/>
    <w:rsid w:val="002E1561"/>
    <w:rsid w:val="002F4917"/>
    <w:rsid w:val="002F7FE9"/>
    <w:rsid w:val="00302C35"/>
    <w:rsid w:val="00304877"/>
    <w:rsid w:val="003074E0"/>
    <w:rsid w:val="003163CE"/>
    <w:rsid w:val="00322051"/>
    <w:rsid w:val="00336BD8"/>
    <w:rsid w:val="00344085"/>
    <w:rsid w:val="00347E6F"/>
    <w:rsid w:val="00356EAB"/>
    <w:rsid w:val="00367B6D"/>
    <w:rsid w:val="00374760"/>
    <w:rsid w:val="00381387"/>
    <w:rsid w:val="003957F7"/>
    <w:rsid w:val="003A38ED"/>
    <w:rsid w:val="003A5509"/>
    <w:rsid w:val="003B77E9"/>
    <w:rsid w:val="003C00DA"/>
    <w:rsid w:val="003E6DF6"/>
    <w:rsid w:val="0040546C"/>
    <w:rsid w:val="00411D97"/>
    <w:rsid w:val="00414A3E"/>
    <w:rsid w:val="004179F6"/>
    <w:rsid w:val="00424A47"/>
    <w:rsid w:val="00427B27"/>
    <w:rsid w:val="00445A86"/>
    <w:rsid w:val="00457947"/>
    <w:rsid w:val="00460B8A"/>
    <w:rsid w:val="00464D93"/>
    <w:rsid w:val="004707A3"/>
    <w:rsid w:val="0047176E"/>
    <w:rsid w:val="00476F3E"/>
    <w:rsid w:val="004772CB"/>
    <w:rsid w:val="004A0053"/>
    <w:rsid w:val="004A440C"/>
    <w:rsid w:val="004A7D12"/>
    <w:rsid w:val="004B28C8"/>
    <w:rsid w:val="004C2F74"/>
    <w:rsid w:val="004D18C8"/>
    <w:rsid w:val="004D486B"/>
    <w:rsid w:val="004D7205"/>
    <w:rsid w:val="004E140E"/>
    <w:rsid w:val="004E67A1"/>
    <w:rsid w:val="004F34DD"/>
    <w:rsid w:val="004F5397"/>
    <w:rsid w:val="00532944"/>
    <w:rsid w:val="00533171"/>
    <w:rsid w:val="00533CC3"/>
    <w:rsid w:val="005475F4"/>
    <w:rsid w:val="00556AB8"/>
    <w:rsid w:val="00566A33"/>
    <w:rsid w:val="00567A12"/>
    <w:rsid w:val="0058287F"/>
    <w:rsid w:val="00597F52"/>
    <w:rsid w:val="005A0A30"/>
    <w:rsid w:val="005A5E01"/>
    <w:rsid w:val="005B63A8"/>
    <w:rsid w:val="005B7A32"/>
    <w:rsid w:val="005C093E"/>
    <w:rsid w:val="005E00A8"/>
    <w:rsid w:val="005E62FF"/>
    <w:rsid w:val="005E6C9F"/>
    <w:rsid w:val="005F0822"/>
    <w:rsid w:val="005F504F"/>
    <w:rsid w:val="005F7F56"/>
    <w:rsid w:val="00604577"/>
    <w:rsid w:val="006164E0"/>
    <w:rsid w:val="006164E5"/>
    <w:rsid w:val="00631DD0"/>
    <w:rsid w:val="006340F0"/>
    <w:rsid w:val="0064290A"/>
    <w:rsid w:val="0065233A"/>
    <w:rsid w:val="00657A0E"/>
    <w:rsid w:val="00657DB1"/>
    <w:rsid w:val="00667192"/>
    <w:rsid w:val="0067744B"/>
    <w:rsid w:val="00684CF3"/>
    <w:rsid w:val="006B1B63"/>
    <w:rsid w:val="006B732C"/>
    <w:rsid w:val="006D0276"/>
    <w:rsid w:val="006E1942"/>
    <w:rsid w:val="006F4714"/>
    <w:rsid w:val="0070511F"/>
    <w:rsid w:val="0073138A"/>
    <w:rsid w:val="007351F5"/>
    <w:rsid w:val="007354A5"/>
    <w:rsid w:val="00735AF2"/>
    <w:rsid w:val="0073773A"/>
    <w:rsid w:val="0077053E"/>
    <w:rsid w:val="00775A71"/>
    <w:rsid w:val="00784BA7"/>
    <w:rsid w:val="007850F0"/>
    <w:rsid w:val="007870CD"/>
    <w:rsid w:val="00790DFE"/>
    <w:rsid w:val="00796F7A"/>
    <w:rsid w:val="007C490D"/>
    <w:rsid w:val="007C63F7"/>
    <w:rsid w:val="007E7136"/>
    <w:rsid w:val="00801602"/>
    <w:rsid w:val="008052C3"/>
    <w:rsid w:val="00810257"/>
    <w:rsid w:val="0081514C"/>
    <w:rsid w:val="008174A1"/>
    <w:rsid w:val="00826461"/>
    <w:rsid w:val="00830245"/>
    <w:rsid w:val="00832396"/>
    <w:rsid w:val="00833D31"/>
    <w:rsid w:val="00845AAC"/>
    <w:rsid w:val="00847BFC"/>
    <w:rsid w:val="00852960"/>
    <w:rsid w:val="00854473"/>
    <w:rsid w:val="0086483B"/>
    <w:rsid w:val="00874AF7"/>
    <w:rsid w:val="00874DBC"/>
    <w:rsid w:val="00884F21"/>
    <w:rsid w:val="00891A9D"/>
    <w:rsid w:val="00892DF9"/>
    <w:rsid w:val="008952AE"/>
    <w:rsid w:val="008A56FA"/>
    <w:rsid w:val="008B2275"/>
    <w:rsid w:val="008B6FDC"/>
    <w:rsid w:val="008C6456"/>
    <w:rsid w:val="008D2B1A"/>
    <w:rsid w:val="008E0D5C"/>
    <w:rsid w:val="008E0E2D"/>
    <w:rsid w:val="008E24B4"/>
    <w:rsid w:val="008E354F"/>
    <w:rsid w:val="008E41F8"/>
    <w:rsid w:val="008F4A6C"/>
    <w:rsid w:val="009043A4"/>
    <w:rsid w:val="00906FD1"/>
    <w:rsid w:val="009101C9"/>
    <w:rsid w:val="00916436"/>
    <w:rsid w:val="00920A8C"/>
    <w:rsid w:val="0094405B"/>
    <w:rsid w:val="00954E3D"/>
    <w:rsid w:val="00970583"/>
    <w:rsid w:val="00980AB5"/>
    <w:rsid w:val="00981839"/>
    <w:rsid w:val="0098630C"/>
    <w:rsid w:val="00986531"/>
    <w:rsid w:val="00990A7E"/>
    <w:rsid w:val="00996FC3"/>
    <w:rsid w:val="00997414"/>
    <w:rsid w:val="009D71DD"/>
    <w:rsid w:val="009F1202"/>
    <w:rsid w:val="009F3E82"/>
    <w:rsid w:val="00A100BA"/>
    <w:rsid w:val="00A12473"/>
    <w:rsid w:val="00A144A8"/>
    <w:rsid w:val="00A1672A"/>
    <w:rsid w:val="00A223DB"/>
    <w:rsid w:val="00A22C9A"/>
    <w:rsid w:val="00A42522"/>
    <w:rsid w:val="00A463C4"/>
    <w:rsid w:val="00A70766"/>
    <w:rsid w:val="00A84E67"/>
    <w:rsid w:val="00A85BF6"/>
    <w:rsid w:val="00A86607"/>
    <w:rsid w:val="00AA6DBE"/>
    <w:rsid w:val="00AB6544"/>
    <w:rsid w:val="00AC0A7E"/>
    <w:rsid w:val="00AC18F0"/>
    <w:rsid w:val="00AC486A"/>
    <w:rsid w:val="00AD316C"/>
    <w:rsid w:val="00AD6EA2"/>
    <w:rsid w:val="00AE0504"/>
    <w:rsid w:val="00AE3AF7"/>
    <w:rsid w:val="00B01EDE"/>
    <w:rsid w:val="00B02154"/>
    <w:rsid w:val="00B075E6"/>
    <w:rsid w:val="00B15A97"/>
    <w:rsid w:val="00B17A6B"/>
    <w:rsid w:val="00B3119F"/>
    <w:rsid w:val="00B363B7"/>
    <w:rsid w:val="00B40C2F"/>
    <w:rsid w:val="00B4295B"/>
    <w:rsid w:val="00B60A95"/>
    <w:rsid w:val="00B7321E"/>
    <w:rsid w:val="00B7677C"/>
    <w:rsid w:val="00B836FA"/>
    <w:rsid w:val="00B9082A"/>
    <w:rsid w:val="00BA0FEE"/>
    <w:rsid w:val="00BC5E98"/>
    <w:rsid w:val="00BC6430"/>
    <w:rsid w:val="00BD134E"/>
    <w:rsid w:val="00BD372A"/>
    <w:rsid w:val="00BE0D49"/>
    <w:rsid w:val="00BE5EE0"/>
    <w:rsid w:val="00BF6573"/>
    <w:rsid w:val="00C04CAB"/>
    <w:rsid w:val="00C423F2"/>
    <w:rsid w:val="00C51582"/>
    <w:rsid w:val="00C5417D"/>
    <w:rsid w:val="00C554A8"/>
    <w:rsid w:val="00C6677F"/>
    <w:rsid w:val="00C7428A"/>
    <w:rsid w:val="00C74948"/>
    <w:rsid w:val="00CB5521"/>
    <w:rsid w:val="00CB7CC8"/>
    <w:rsid w:val="00CD4415"/>
    <w:rsid w:val="00D00038"/>
    <w:rsid w:val="00D125CA"/>
    <w:rsid w:val="00D27ACF"/>
    <w:rsid w:val="00D27FB6"/>
    <w:rsid w:val="00D41569"/>
    <w:rsid w:val="00D41702"/>
    <w:rsid w:val="00D444FD"/>
    <w:rsid w:val="00D47659"/>
    <w:rsid w:val="00D47BE4"/>
    <w:rsid w:val="00D556BA"/>
    <w:rsid w:val="00D60DCD"/>
    <w:rsid w:val="00D64815"/>
    <w:rsid w:val="00D66142"/>
    <w:rsid w:val="00D77B27"/>
    <w:rsid w:val="00D80FA7"/>
    <w:rsid w:val="00D84F64"/>
    <w:rsid w:val="00DA1C9A"/>
    <w:rsid w:val="00DA2923"/>
    <w:rsid w:val="00DA4809"/>
    <w:rsid w:val="00DA7C71"/>
    <w:rsid w:val="00DB0FF1"/>
    <w:rsid w:val="00DB5E39"/>
    <w:rsid w:val="00DC6A01"/>
    <w:rsid w:val="00DC6B76"/>
    <w:rsid w:val="00DD0754"/>
    <w:rsid w:val="00DF01CE"/>
    <w:rsid w:val="00DF036F"/>
    <w:rsid w:val="00DF1216"/>
    <w:rsid w:val="00DF267D"/>
    <w:rsid w:val="00DF5DA4"/>
    <w:rsid w:val="00DF70DF"/>
    <w:rsid w:val="00E035F4"/>
    <w:rsid w:val="00E20F0F"/>
    <w:rsid w:val="00E22AE2"/>
    <w:rsid w:val="00E25032"/>
    <w:rsid w:val="00E60096"/>
    <w:rsid w:val="00E60D5C"/>
    <w:rsid w:val="00E60FBE"/>
    <w:rsid w:val="00E67D50"/>
    <w:rsid w:val="00E80E63"/>
    <w:rsid w:val="00E93C38"/>
    <w:rsid w:val="00EA224F"/>
    <w:rsid w:val="00EA2A5A"/>
    <w:rsid w:val="00EC7452"/>
    <w:rsid w:val="00EE0C75"/>
    <w:rsid w:val="00EE32C4"/>
    <w:rsid w:val="00EF3BE2"/>
    <w:rsid w:val="00F0556F"/>
    <w:rsid w:val="00F108CF"/>
    <w:rsid w:val="00F11069"/>
    <w:rsid w:val="00F227AE"/>
    <w:rsid w:val="00F25339"/>
    <w:rsid w:val="00F46D4D"/>
    <w:rsid w:val="00F64E17"/>
    <w:rsid w:val="00F65EA3"/>
    <w:rsid w:val="00F65FEC"/>
    <w:rsid w:val="00F72D71"/>
    <w:rsid w:val="00F75A8D"/>
    <w:rsid w:val="00F92F26"/>
    <w:rsid w:val="00F93115"/>
    <w:rsid w:val="00F96B5F"/>
    <w:rsid w:val="00FA0FF6"/>
    <w:rsid w:val="00FA5BC0"/>
    <w:rsid w:val="00FA6911"/>
    <w:rsid w:val="00FB1B79"/>
    <w:rsid w:val="00FF4AED"/>
    <w:rsid w:val="00FF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BF6"/>
  </w:style>
  <w:style w:type="paragraph" w:styleId="Ttulo1">
    <w:name w:val="heading 1"/>
    <w:basedOn w:val="Normal"/>
    <w:next w:val="Normal"/>
    <w:link w:val="Ttulo1Car"/>
    <w:uiPriority w:val="9"/>
    <w:qFormat/>
    <w:rsid w:val="00115A07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07"/>
    <w:pPr>
      <w:keepNext/>
      <w:keepLines/>
      <w:numPr>
        <w:ilvl w:val="1"/>
        <w:numId w:val="2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4DBC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573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573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573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573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573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573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15A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5A0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DA1C9A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DA1C9A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DA1C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4A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2C3"/>
  </w:style>
  <w:style w:type="paragraph" w:styleId="Piedepgina">
    <w:name w:val="footer"/>
    <w:basedOn w:val="Normal"/>
    <w:link w:val="PiedepginaCar"/>
    <w:uiPriority w:val="99"/>
    <w:unhideWhenUsed/>
    <w:rsid w:val="00805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2C3"/>
  </w:style>
  <w:style w:type="character" w:customStyle="1" w:styleId="Ttulo3Car">
    <w:name w:val="Título 3 Car"/>
    <w:basedOn w:val="Fuentedeprrafopredeter"/>
    <w:link w:val="Ttulo3"/>
    <w:uiPriority w:val="9"/>
    <w:rsid w:val="0087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F11069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C04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-nfasis11">
    <w:name w:val="Cuadrícula clara - Énfasis 11"/>
    <w:basedOn w:val="Tablanormal"/>
    <w:uiPriority w:val="62"/>
    <w:rsid w:val="00EC7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2">
    <w:name w:val="Lista clara - Énfasis 12"/>
    <w:basedOn w:val="Tablanormal"/>
    <w:uiPriority w:val="61"/>
    <w:rsid w:val="001159D0"/>
    <w:pPr>
      <w:spacing w:after="0" w:line="240" w:lineRule="auto"/>
    </w:pPr>
    <w:rPr>
      <w:rFonts w:eastAsiaTheme="minorEastAsia"/>
      <w:sz w:val="20"/>
      <w:szCs w:val="20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merodepgina">
    <w:name w:val="page number"/>
    <w:basedOn w:val="Fuentedeprrafopredeter"/>
    <w:rsid w:val="005B63A8"/>
  </w:style>
  <w:style w:type="character" w:styleId="Textodelmarcadordeposicin">
    <w:name w:val="Placeholder Text"/>
    <w:basedOn w:val="Fuentedeprrafopredeter"/>
    <w:uiPriority w:val="99"/>
    <w:semiHidden/>
    <w:rsid w:val="00A463C4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5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5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5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5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5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BD134E"/>
    <w:pPr>
      <w:spacing w:line="240" w:lineRule="auto"/>
      <w:jc w:val="center"/>
    </w:pPr>
    <w:rPr>
      <w:bCs/>
      <w:i/>
      <w:color w:val="000000" w:themeColor="text1"/>
      <w:szCs w:val="18"/>
    </w:rPr>
  </w:style>
  <w:style w:type="paragraph" w:styleId="Listaconvietas">
    <w:name w:val="List Bullet"/>
    <w:basedOn w:val="Normal"/>
    <w:uiPriority w:val="99"/>
    <w:unhideWhenUsed/>
    <w:rsid w:val="00D84F64"/>
    <w:pPr>
      <w:numPr>
        <w:numId w:val="29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7.png"/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90ACD-8997-4124-8ABA-438BAAF73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4953</TotalTime>
  <Pages>23</Pages>
  <Words>2832</Words>
  <Characters>16144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l’administrador</vt:lpstr>
    </vt:vector>
  </TitlesOfParts>
  <Company>Límit Tecnologies S.A.</Company>
  <LinksUpToDate>false</LinksUpToDate>
  <CharactersWithSpaces>18939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l’administrador</dc:title>
  <dc:subject>Helium - Gestió d’expedients</dc:subject>
  <dc:creator>Sion Andreu</dc:creator>
  <cp:keywords/>
  <dc:description/>
  <cp:lastModifiedBy>sion</cp:lastModifiedBy>
  <cp:revision>222</cp:revision>
  <cp:lastPrinted>2010-09-24T11:25:00Z</cp:lastPrinted>
  <dcterms:created xsi:type="dcterms:W3CDTF">2010-04-07T09:51:00Z</dcterms:created>
  <dcterms:modified xsi:type="dcterms:W3CDTF">2013-09-19T09:07:00Z</dcterms:modified>
</cp:coreProperties>
</file>